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3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0" w:type="dxa"/>
          <w:right w:w="0" w:type="dxa"/>
        </w:tblCellMar>
        <w:tblLook w:val="04A0" w:firstRow="1" w:lastRow="0" w:firstColumn="1" w:lastColumn="0" w:noHBand="0" w:noVBand="1"/>
        <w:tblPrChange w:id="0" w:author="Joseph Nasta" w:date="2021-11-12T16:07:00Z">
          <w:tblPr>
            <w:tblStyle w:val="TableGrid"/>
            <w:tblpPr w:leftFromText="180" w:rightFromText="180" w:vertAnchor="text" w:tblpY="1"/>
            <w:tblOverlap w:val="never"/>
            <w:tblW w:w="3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0" w:type="dxa"/>
              <w:right w:w="0" w:type="dxa"/>
            </w:tblCellMar>
            <w:tblLook w:val="04A0" w:firstRow="1" w:lastRow="0" w:firstColumn="1" w:lastColumn="0" w:noHBand="0" w:noVBand="1"/>
          </w:tblPr>
        </w:tblPrChange>
      </w:tblPr>
      <w:tblGrid>
        <w:gridCol w:w="3218"/>
        <w:tblGridChange w:id="1">
          <w:tblGrid>
            <w:gridCol w:w="3269"/>
          </w:tblGrid>
        </w:tblGridChange>
      </w:tblGrid>
      <w:tr w:rsidR="00D564E1" w14:paraId="46A597D0" w14:textId="77777777" w:rsidTr="0027019A">
        <w:trPr>
          <w:trHeight w:hRule="exact" w:val="3067"/>
          <w:trPrChange w:id="2" w:author="Joseph Nasta" w:date="2021-11-12T16:07:00Z">
            <w:trPr>
              <w:trHeight w:hRule="exact" w:val="3240"/>
            </w:trPr>
          </w:trPrChange>
        </w:trPr>
        <w:tc>
          <w:tcPr>
            <w:tcW w:w="3218" w:type="dxa"/>
            <w:tcPrChange w:id="3" w:author="Joseph Nasta" w:date="2021-11-12T16:07:00Z">
              <w:tcPr>
                <w:tcW w:w="3600" w:type="dxa"/>
              </w:tcPr>
            </w:tcPrChange>
          </w:tcPr>
          <w:p w14:paraId="11280071" w14:textId="6C521509" w:rsidR="00756D5F" w:rsidRDefault="009B4D00" w:rsidP="0043663A">
            <w:ins w:id="4" w:author="Joseph" w:date="2021-05-12T14:40:00Z">
              <w:r>
                <w:rPr>
                  <w:noProof/>
                </w:rPr>
                <w:drawing>
                  <wp:inline distT="0" distB="0" distL="0" distR="0" wp14:anchorId="23FDFD79" wp14:editId="05BF99F8">
                    <wp:extent cx="2057400" cy="2057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inline>
                </w:drawing>
              </w:r>
            </w:ins>
          </w:p>
        </w:tc>
      </w:tr>
      <w:tr w:rsidR="00D564E1" w:rsidRPr="006F5DEA" w14:paraId="6342AD81" w14:textId="77777777" w:rsidTr="0027019A">
        <w:trPr>
          <w:trHeight w:hRule="exact" w:val="679"/>
          <w:trPrChange w:id="5" w:author="Joseph Nasta" w:date="2021-11-12T16:07:00Z">
            <w:trPr>
              <w:trHeight w:hRule="exact" w:val="720"/>
            </w:trPr>
          </w:trPrChange>
        </w:trPr>
        <w:tc>
          <w:tcPr>
            <w:tcW w:w="3218" w:type="dxa"/>
            <w:shd w:val="clear" w:color="auto" w:fill="767171" w:themeFill="background2" w:themeFillShade="80"/>
            <w:vAlign w:val="center"/>
            <w:tcPrChange w:id="6" w:author="Joseph Nasta" w:date="2021-11-12T16:07:00Z">
              <w:tcPr>
                <w:tcW w:w="3600" w:type="dxa"/>
                <w:shd w:val="clear" w:color="auto" w:fill="767171" w:themeFill="background2" w:themeFillShade="80"/>
                <w:vAlign w:val="center"/>
              </w:tcPr>
            </w:tcPrChange>
          </w:tcPr>
          <w:p w14:paraId="59BDD935" w14:textId="67AF0EF6" w:rsidR="00756D5F" w:rsidRPr="00146901" w:rsidRDefault="006F5DEA" w:rsidP="0043663A">
            <w:pPr>
              <w:pStyle w:val="SidebarTitle"/>
            </w:pPr>
            <w:r w:rsidRPr="00146901">
              <w:drawing>
                <wp:anchor distT="0" distB="0" distL="114300" distR="114300" simplePos="0" relativeHeight="251659264" behindDoc="0" locked="0" layoutInCell="1" allowOverlap="1" wp14:anchorId="16D40FB8" wp14:editId="4B2B6707">
                  <wp:simplePos x="0" y="0"/>
                  <wp:positionH relativeFrom="column">
                    <wp:posOffset>33020</wp:posOffset>
                  </wp:positionH>
                  <wp:positionV relativeFrom="paragraph">
                    <wp:posOffset>-23495</wp:posOffset>
                  </wp:positionV>
                  <wp:extent cx="274320" cy="182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uation_Hat-512.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74320" cy="182880"/>
                          </a:xfrm>
                          <a:prstGeom prst="rect">
                            <a:avLst/>
                          </a:prstGeom>
                        </pic:spPr>
                      </pic:pic>
                    </a:graphicData>
                  </a:graphic>
                  <wp14:sizeRelH relativeFrom="page">
                    <wp14:pctWidth>0</wp14:pctWidth>
                  </wp14:sizeRelH>
                  <wp14:sizeRelV relativeFrom="page">
                    <wp14:pctHeight>0</wp14:pctHeight>
                  </wp14:sizeRelV>
                </wp:anchor>
              </w:drawing>
            </w:r>
            <w:r w:rsidR="00930CFB" w:rsidRPr="00146901">
              <w:t>Education</w:t>
            </w:r>
          </w:p>
        </w:tc>
      </w:tr>
      <w:tr w:rsidR="00D564E1" w14:paraId="6B08ED78" w14:textId="77777777" w:rsidTr="0027019A">
        <w:trPr>
          <w:trHeight w:val="1566"/>
        </w:trPr>
        <w:tc>
          <w:tcPr>
            <w:tcW w:w="3218" w:type="dxa"/>
            <w:shd w:val="clear" w:color="auto" w:fill="auto"/>
            <w:tcPrChange w:id="7" w:author="Joseph Nasta" w:date="2021-11-12T16:07:00Z">
              <w:tcPr>
                <w:tcW w:w="3600" w:type="dxa"/>
                <w:shd w:val="clear" w:color="auto" w:fill="auto"/>
              </w:tcPr>
            </w:tcPrChange>
          </w:tcPr>
          <w:p w14:paraId="0791A519" w14:textId="77777777" w:rsidR="00243B8F" w:rsidRDefault="005903B7" w:rsidP="002147E6">
            <w:pPr>
              <w:pStyle w:val="SidebarText"/>
            </w:pPr>
            <w:r>
              <w:t>SUNY College of Environmental Science and Forestry, Syracuse, M.S. Plant Science and Biotechnology, 2019</w:t>
            </w:r>
          </w:p>
          <w:p w14:paraId="4912A320" w14:textId="2E536A67" w:rsidR="005903B7" w:rsidRPr="0091227F" w:rsidRDefault="005903B7" w:rsidP="002147E6">
            <w:pPr>
              <w:pStyle w:val="SidebarTextLast"/>
            </w:pPr>
            <w:r>
              <w:t>SUNY College of Environmental Science and Forestry, Syracuse, B.S., Environmental Biology</w:t>
            </w:r>
            <w:r w:rsidR="001E6913">
              <w:t>, 2014</w:t>
            </w:r>
          </w:p>
        </w:tc>
      </w:tr>
      <w:tr w:rsidR="00D564E1" w14:paraId="7A7A0225" w14:textId="77777777" w:rsidTr="0027019A">
        <w:trPr>
          <w:trHeight w:val="679"/>
          <w:trPrChange w:id="8" w:author="Joseph Nasta" w:date="2021-11-12T16:07:00Z">
            <w:trPr>
              <w:trHeight w:val="720"/>
            </w:trPr>
          </w:trPrChange>
        </w:trPr>
        <w:tc>
          <w:tcPr>
            <w:tcW w:w="3218" w:type="dxa"/>
            <w:shd w:val="clear" w:color="auto" w:fill="F7A800"/>
            <w:vAlign w:val="center"/>
            <w:tcPrChange w:id="9" w:author="Joseph Nasta" w:date="2021-11-12T16:07:00Z">
              <w:tcPr>
                <w:tcW w:w="3600" w:type="dxa"/>
                <w:shd w:val="clear" w:color="auto" w:fill="F7A800"/>
                <w:vAlign w:val="center"/>
              </w:tcPr>
            </w:tcPrChange>
          </w:tcPr>
          <w:p w14:paraId="1007133F" w14:textId="2E2FA410" w:rsidR="00756D5F" w:rsidRDefault="00146901" w:rsidP="0043663A">
            <w:pPr>
              <w:pStyle w:val="SidebarTitle"/>
            </w:pPr>
            <w:r>
              <w:drawing>
                <wp:anchor distT="0" distB="0" distL="114300" distR="114300" simplePos="0" relativeHeight="251660288" behindDoc="0" locked="0" layoutInCell="1" allowOverlap="1" wp14:anchorId="05ECC00D" wp14:editId="491826DA">
                  <wp:simplePos x="0" y="0"/>
                  <wp:positionH relativeFrom="column">
                    <wp:posOffset>99060</wp:posOffset>
                  </wp:positionH>
                  <wp:positionV relativeFrom="paragraph">
                    <wp:posOffset>-33020</wp:posOffset>
                  </wp:positionV>
                  <wp:extent cx="228600" cy="228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l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271EBF">
              <w:t>Specialized Training</w:t>
            </w:r>
          </w:p>
        </w:tc>
      </w:tr>
      <w:tr w:rsidR="00D564E1" w14:paraId="6999416A" w14:textId="77777777" w:rsidTr="0027019A">
        <w:trPr>
          <w:trHeight w:val="919"/>
        </w:trPr>
        <w:tc>
          <w:tcPr>
            <w:tcW w:w="3218" w:type="dxa"/>
            <w:shd w:val="clear" w:color="auto" w:fill="auto"/>
            <w:tcPrChange w:id="10" w:author="Joseph Nasta" w:date="2021-11-12T16:07:00Z">
              <w:tcPr>
                <w:tcW w:w="3600" w:type="dxa"/>
                <w:shd w:val="clear" w:color="auto" w:fill="auto"/>
              </w:tcPr>
            </w:tcPrChange>
          </w:tcPr>
          <w:p w14:paraId="11493718" w14:textId="5B074F1F" w:rsidR="005C3D56" w:rsidRDefault="005C3D56" w:rsidP="002147E6">
            <w:pPr>
              <w:pStyle w:val="SidebarText"/>
            </w:pPr>
            <w:r>
              <w:t xml:space="preserve">Tier-1 Select </w:t>
            </w:r>
            <w:r w:rsidRPr="002147E6">
              <w:t>Agents</w:t>
            </w:r>
            <w:r>
              <w:t xml:space="preserve"> </w:t>
            </w:r>
          </w:p>
          <w:p w14:paraId="63AD872E" w14:textId="77777777" w:rsidR="00001350" w:rsidRDefault="005C3D56" w:rsidP="00001350">
            <w:pPr>
              <w:pStyle w:val="SidebarTextLast"/>
              <w:spacing w:after="0"/>
              <w:rPr>
                <w:ins w:id="11" w:author="Joseph Nasta" w:date="2021-11-12T16:03:00Z"/>
              </w:rPr>
              <w:pPrChange w:id="12" w:author="Joseph Nasta" w:date="2021-11-12T16:03:00Z">
                <w:pPr>
                  <w:pStyle w:val="SidebarTextLast"/>
                  <w:framePr w:hSpace="180" w:wrap="around" w:vAnchor="text" w:hAnchor="text" w:y="1"/>
                  <w:suppressOverlap/>
                </w:pPr>
              </w:pPrChange>
            </w:pPr>
            <w:r>
              <w:t>BSL-3Ag</w:t>
            </w:r>
            <w:ins w:id="13" w:author="Joseph" w:date="2021-05-12T14:17:00Z">
              <w:r w:rsidR="00497012">
                <w:br/>
              </w:r>
            </w:ins>
            <w:ins w:id="14" w:author="Joseph" w:date="2021-05-12T14:18:00Z">
              <w:r w:rsidR="00497012">
                <w:t>RT-qPCR</w:t>
              </w:r>
            </w:ins>
            <w:r>
              <w:t xml:space="preserve"> </w:t>
            </w:r>
          </w:p>
          <w:p w14:paraId="7DF2BC79" w14:textId="77777777" w:rsidR="00001350" w:rsidRDefault="00001350" w:rsidP="00F85046">
            <w:pPr>
              <w:pStyle w:val="SidebarTextLast"/>
              <w:spacing w:after="0"/>
              <w:rPr>
                <w:ins w:id="15" w:author="Joseph Nasta" w:date="2021-11-12T16:05:00Z"/>
              </w:rPr>
              <w:pPrChange w:id="16" w:author="Joseph Nasta" w:date="2021-11-12T16:05:00Z">
                <w:pPr>
                  <w:pStyle w:val="SidebarTextLast"/>
                  <w:framePr w:hSpace="180" w:wrap="around" w:vAnchor="text" w:hAnchor="text" w:y="1"/>
                  <w:suppressOverlap/>
                </w:pPr>
              </w:pPrChange>
            </w:pPr>
            <w:ins w:id="17" w:author="Joseph Nasta" w:date="2021-11-12T16:03:00Z">
              <w:r>
                <w:t xml:space="preserve">IATA Dangerous Goods </w:t>
              </w:r>
            </w:ins>
            <w:ins w:id="18" w:author="Joseph Nasta" w:date="2021-11-12T16:04:00Z">
              <w:r w:rsidR="00F85046">
                <w:t>Shipp</w:t>
              </w:r>
            </w:ins>
            <w:ins w:id="19" w:author="Joseph Nasta" w:date="2021-11-12T16:05:00Z">
              <w:r w:rsidR="00F85046">
                <w:t>ing</w:t>
              </w:r>
            </w:ins>
          </w:p>
          <w:p w14:paraId="3B5761A3" w14:textId="7D782346" w:rsidR="00F85046" w:rsidRDefault="00F85046" w:rsidP="00F85046">
            <w:pPr>
              <w:pStyle w:val="SidebarTextLast"/>
              <w:spacing w:after="0"/>
              <w:rPr>
                <w:ins w:id="20" w:author="Joseph Nasta" w:date="2021-11-12T16:05:00Z"/>
              </w:rPr>
            </w:pPr>
            <w:ins w:id="21" w:author="Joseph Nasta" w:date="2021-11-12T16:05:00Z">
              <w:r>
                <w:t>R and RStudio Data Analysis</w:t>
              </w:r>
            </w:ins>
          </w:p>
          <w:p w14:paraId="35B1305D" w14:textId="6A8CEC70" w:rsidR="00F85046" w:rsidRPr="008374CE" w:rsidRDefault="00F85046" w:rsidP="00F85046">
            <w:pPr>
              <w:pStyle w:val="SidebarTextLast"/>
              <w:spacing w:after="0"/>
              <w:pPrChange w:id="22" w:author="Joseph Nasta" w:date="2021-11-12T16:05:00Z">
                <w:pPr>
                  <w:pStyle w:val="SidebarTextLast"/>
                  <w:framePr w:hSpace="180" w:wrap="around" w:vAnchor="text" w:hAnchor="text" w:y="1"/>
                  <w:suppressOverlap/>
                </w:pPr>
              </w:pPrChange>
            </w:pPr>
          </w:p>
        </w:tc>
      </w:tr>
      <w:tr w:rsidR="00D564E1" w14:paraId="49A8F021" w14:textId="77777777" w:rsidTr="0027019A">
        <w:trPr>
          <w:trHeight w:val="679"/>
          <w:trPrChange w:id="23" w:author="Joseph Nasta" w:date="2021-11-12T16:07:00Z">
            <w:trPr>
              <w:trHeight w:val="720"/>
            </w:trPr>
          </w:trPrChange>
        </w:trPr>
        <w:tc>
          <w:tcPr>
            <w:tcW w:w="3218" w:type="dxa"/>
            <w:shd w:val="clear" w:color="auto" w:fill="002E6D"/>
            <w:vAlign w:val="center"/>
            <w:tcPrChange w:id="24" w:author="Joseph Nasta" w:date="2021-11-12T16:07:00Z">
              <w:tcPr>
                <w:tcW w:w="3600" w:type="dxa"/>
                <w:shd w:val="clear" w:color="auto" w:fill="002E6D"/>
                <w:vAlign w:val="center"/>
              </w:tcPr>
            </w:tcPrChange>
          </w:tcPr>
          <w:p w14:paraId="376F7359" w14:textId="5009EE71" w:rsidR="00756D5F" w:rsidRDefault="00146901" w:rsidP="0043663A">
            <w:pPr>
              <w:pStyle w:val="SidebarTitle"/>
            </w:pPr>
            <w:r>
              <w:drawing>
                <wp:anchor distT="0" distB="0" distL="114300" distR="114300" simplePos="0" relativeHeight="251661312" behindDoc="0" locked="0" layoutInCell="1" allowOverlap="1" wp14:anchorId="47AC4CBC" wp14:editId="6F68A5CD">
                  <wp:simplePos x="0" y="0"/>
                  <wp:positionH relativeFrom="column">
                    <wp:posOffset>95250</wp:posOffset>
                  </wp:positionH>
                  <wp:positionV relativeFrom="paragraph">
                    <wp:posOffset>-52070</wp:posOffset>
                  </wp:positionV>
                  <wp:extent cx="228600" cy="22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E00DC5">
              <w:t>Work History</w:t>
            </w:r>
          </w:p>
        </w:tc>
      </w:tr>
      <w:tr w:rsidR="00D564E1" w14:paraId="31F338B3" w14:textId="77777777" w:rsidTr="0027019A">
        <w:trPr>
          <w:trHeight w:val="692"/>
        </w:trPr>
        <w:tc>
          <w:tcPr>
            <w:tcW w:w="3218" w:type="dxa"/>
            <w:shd w:val="clear" w:color="auto" w:fill="auto"/>
            <w:tcPrChange w:id="25" w:author="Joseph Nasta" w:date="2021-11-12T16:07:00Z">
              <w:tcPr>
                <w:tcW w:w="3600" w:type="dxa"/>
                <w:shd w:val="clear" w:color="auto" w:fill="auto"/>
              </w:tcPr>
            </w:tcPrChange>
          </w:tcPr>
          <w:p w14:paraId="415D8544" w14:textId="50588DAA" w:rsidR="00756D5F" w:rsidRDefault="002A57DD" w:rsidP="002147E6">
            <w:pPr>
              <w:pStyle w:val="SidebarText"/>
            </w:pPr>
            <w:r>
              <w:t>20</w:t>
            </w:r>
            <w:r w:rsidR="00F045FB">
              <w:t>20</w:t>
            </w:r>
            <w:r>
              <w:t>-present, Merrick</w:t>
            </w:r>
            <w:r w:rsidR="00C92111">
              <w:t xml:space="preserve"> &amp; Company</w:t>
            </w:r>
          </w:p>
          <w:p w14:paraId="7110F0CF" w14:textId="18C7E32F" w:rsidR="00C92111" w:rsidRDefault="002147E6" w:rsidP="002147E6">
            <w:pPr>
              <w:pStyle w:val="SidebarTextLast"/>
            </w:pPr>
            <w:r>
              <w:t>2 years, Other Firms</w:t>
            </w:r>
          </w:p>
        </w:tc>
      </w:tr>
      <w:tr w:rsidR="00274ABC" w14:paraId="07200B0B" w14:textId="77777777" w:rsidTr="0027019A">
        <w:trPr>
          <w:trHeight w:val="259"/>
        </w:trPr>
        <w:tc>
          <w:tcPr>
            <w:tcW w:w="3218" w:type="dxa"/>
            <w:shd w:val="clear" w:color="auto" w:fill="auto"/>
            <w:tcPrChange w:id="26" w:author="Joseph Nasta" w:date="2021-11-12T16:07:00Z">
              <w:tcPr>
                <w:tcW w:w="3600" w:type="dxa"/>
                <w:shd w:val="clear" w:color="auto" w:fill="auto"/>
              </w:tcPr>
            </w:tcPrChange>
          </w:tcPr>
          <w:p w14:paraId="454F1D33" w14:textId="52EC3551" w:rsidR="00274ABC" w:rsidRDefault="00274ABC" w:rsidP="0043663A">
            <w:pPr>
              <w:pStyle w:val="SidebarText"/>
            </w:pPr>
          </w:p>
        </w:tc>
      </w:tr>
      <w:tr w:rsidR="00D564E1" w14:paraId="6B2C98CD" w14:textId="77777777" w:rsidTr="0027019A">
        <w:trPr>
          <w:trHeight w:val="4133"/>
          <w:trPrChange w:id="27" w:author="Joseph Nasta" w:date="2021-11-12T16:07:00Z">
            <w:trPr>
              <w:trHeight w:val="4365"/>
            </w:trPr>
          </w:trPrChange>
        </w:trPr>
        <w:tc>
          <w:tcPr>
            <w:tcW w:w="3218" w:type="dxa"/>
            <w:shd w:val="clear" w:color="auto" w:fill="auto"/>
            <w:tcPrChange w:id="28" w:author="Joseph Nasta" w:date="2021-11-12T16:07:00Z">
              <w:tcPr>
                <w:tcW w:w="3600" w:type="dxa"/>
                <w:shd w:val="clear" w:color="auto" w:fill="auto"/>
              </w:tcPr>
            </w:tcPrChange>
          </w:tcPr>
          <w:p w14:paraId="5AD2FC79" w14:textId="2246ACE4" w:rsidR="007B1AB8" w:rsidRDefault="007B1AB8" w:rsidP="0043663A">
            <w:pPr>
              <w:spacing w:after="120"/>
              <w:ind w:left="86"/>
            </w:pPr>
          </w:p>
        </w:tc>
      </w:tr>
    </w:tbl>
    <w:p w14:paraId="426C54D6" w14:textId="15D37CAD" w:rsidR="00BD6B39" w:rsidRPr="005D5C67" w:rsidRDefault="005903B7" w:rsidP="0043663A">
      <w:pPr>
        <w:pStyle w:val="ResumeName"/>
      </w:pPr>
      <w:r>
        <w:t>Joseph V. Nasta</w:t>
      </w:r>
      <w:r w:rsidR="00A61275">
        <w:t>, M.S.</w:t>
      </w:r>
    </w:p>
    <w:p w14:paraId="193A5ADE" w14:textId="5E4B72D4" w:rsidR="00900E19" w:rsidRPr="0043663A" w:rsidRDefault="00243B8F" w:rsidP="0043663A">
      <w:pPr>
        <w:pStyle w:val="ResumeTitle"/>
      </w:pPr>
      <w:r w:rsidRPr="0043663A">
        <w:t>Scientist</w:t>
      </w:r>
      <w:r w:rsidR="005903B7" w:rsidRPr="0043663A">
        <w:t>, Biological Data Analyst</w:t>
      </w:r>
    </w:p>
    <w:p w14:paraId="138B6A51" w14:textId="29BFBF2E" w:rsidR="005903B7" w:rsidRPr="0043663A" w:rsidRDefault="00F045FB" w:rsidP="0043663A">
      <w:pPr>
        <w:pStyle w:val="ResumeIntroParagraph"/>
      </w:pPr>
      <w:r w:rsidRPr="0043663A">
        <w:rPr>
          <w:noProof/>
        </w:rPr>
        <w:drawing>
          <wp:anchor distT="0" distB="0" distL="114300" distR="114300" simplePos="0" relativeHeight="251663360" behindDoc="1" locked="0" layoutInCell="1" allowOverlap="1" wp14:anchorId="3DDA486D" wp14:editId="2B3A4763">
            <wp:simplePos x="0" y="0"/>
            <wp:positionH relativeFrom="column">
              <wp:posOffset>0</wp:posOffset>
            </wp:positionH>
            <wp:positionV relativeFrom="paragraph">
              <wp:posOffset>1389380</wp:posOffset>
            </wp:positionV>
            <wp:extent cx="264795" cy="228600"/>
            <wp:effectExtent l="0" t="0" r="1905" b="0"/>
            <wp:wrapTight wrapText="bothSides">
              <wp:wrapPolygon edited="0">
                <wp:start x="4662" y="0"/>
                <wp:lineTo x="0" y="3600"/>
                <wp:lineTo x="0" y="19800"/>
                <wp:lineTo x="20201" y="19800"/>
                <wp:lineTo x="20201" y="3600"/>
                <wp:lineTo x="15540" y="0"/>
                <wp:lineTo x="466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fcase blu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795" cy="228600"/>
                    </a:xfrm>
                    <a:prstGeom prst="rect">
                      <a:avLst/>
                    </a:prstGeom>
                  </pic:spPr>
                </pic:pic>
              </a:graphicData>
            </a:graphic>
            <wp14:sizeRelH relativeFrom="page">
              <wp14:pctWidth>0</wp14:pctWidth>
            </wp14:sizeRelH>
            <wp14:sizeRelV relativeFrom="page">
              <wp14:pctHeight>0</wp14:pctHeight>
            </wp14:sizeRelV>
          </wp:anchor>
        </w:drawing>
      </w:r>
      <w:r w:rsidR="00955F2F" w:rsidRPr="0043663A">
        <w:t xml:space="preserve">Mr. </w:t>
      </w:r>
      <w:r w:rsidR="005903B7" w:rsidRPr="0043663A">
        <w:t>Nasta</w:t>
      </w:r>
      <w:r w:rsidR="00955F2F" w:rsidRPr="0043663A">
        <w:t xml:space="preserve"> is a fresh graduate of </w:t>
      </w:r>
      <w:r w:rsidR="005903B7" w:rsidRPr="0043663A">
        <w:t>SUNY College of Environmental Science and Forestry. Having received his Master</w:t>
      </w:r>
      <w:r w:rsidR="003D11F9" w:rsidRPr="0043663A">
        <w:t xml:space="preserve"> of Science in Plant Science and Biotechnology, h</w:t>
      </w:r>
      <w:r w:rsidR="005903B7" w:rsidRPr="0043663A">
        <w:t>e is a versatile microbiologist with a demonstrated history of working in the higher education industry.  He brings two years of laboratory and leadership experience</w:t>
      </w:r>
      <w:r w:rsidR="003D11F9" w:rsidRPr="0043663A">
        <w:t xml:space="preserve"> and is</w:t>
      </w:r>
      <w:r w:rsidR="005903B7" w:rsidRPr="0043663A">
        <w:t xml:space="preserve"> known for having designed, programmed, and constructed a Microbial Evolutionary Growth Arena for future student-led research at his alma mater.  </w:t>
      </w:r>
      <w:r w:rsidR="00955F2F" w:rsidRPr="0043663A">
        <w:t xml:space="preserve"> </w:t>
      </w:r>
    </w:p>
    <w:p w14:paraId="7DDF6194" w14:textId="37898373" w:rsidR="0029540C" w:rsidRDefault="0029540C" w:rsidP="0029540C">
      <w:pPr>
        <w:pStyle w:val="ResumeHeading"/>
      </w:pPr>
      <w:r w:rsidRPr="0029540C">
        <w:t>Experience</w:t>
      </w:r>
    </w:p>
    <w:p w14:paraId="16536BF0" w14:textId="58459E69" w:rsidR="00497012" w:rsidRPr="00497012" w:rsidRDefault="00497012">
      <w:pPr>
        <w:pStyle w:val="ResumeHeading"/>
        <w:spacing w:after="0"/>
        <w:rPr>
          <w:ins w:id="29" w:author="Joseph" w:date="2021-05-12T14:21:00Z"/>
          <w:rFonts w:ascii="Arial" w:hAnsi="Arial" w:cs="DIN 2014 Regular"/>
          <w:bCs/>
          <w:caps w:val="0"/>
          <w:color w:val="1F4E79" w:themeColor="accent1" w:themeShade="80"/>
          <w:sz w:val="20"/>
          <w:rPrChange w:id="30" w:author="Joseph" w:date="2021-05-12T14:22:00Z">
            <w:rPr>
              <w:ins w:id="31" w:author="Joseph" w:date="2021-05-12T14:21:00Z"/>
              <w:rFonts w:ascii="Arial" w:hAnsi="Arial" w:cs="DIN 2014 Regular"/>
              <w:b w:val="0"/>
              <w:caps w:val="0"/>
              <w:color w:val="262626" w:themeColor="text1" w:themeTint="D9"/>
              <w:sz w:val="20"/>
            </w:rPr>
          </w:rPrChange>
        </w:rPr>
        <w:pPrChange w:id="32" w:author="Joseph" w:date="2021-05-12T14:23:00Z">
          <w:pPr>
            <w:pStyle w:val="ResumeHeading"/>
          </w:pPr>
        </w:pPrChange>
      </w:pPr>
      <w:bookmarkStart w:id="33" w:name="_Hlk41485615"/>
      <w:bookmarkStart w:id="34" w:name="_Hlk41487219"/>
      <w:ins w:id="35" w:author="Joseph" w:date="2021-05-12T14:21:00Z">
        <w:r w:rsidRPr="00497012">
          <w:rPr>
            <w:rFonts w:ascii="Arial" w:hAnsi="Arial" w:cs="DIN 2014 Regular"/>
            <w:bCs/>
            <w:caps w:val="0"/>
            <w:color w:val="1F4E79" w:themeColor="accent1" w:themeShade="80"/>
            <w:sz w:val="20"/>
            <w:rPrChange w:id="36" w:author="Joseph" w:date="2021-05-12T14:22:00Z">
              <w:rPr>
                <w:rFonts w:ascii="Arial" w:hAnsi="Arial" w:cs="DIN 2014 Regular"/>
                <w:b w:val="0"/>
                <w:caps w:val="0"/>
                <w:color w:val="262626" w:themeColor="text1" w:themeTint="D9"/>
                <w:sz w:val="20"/>
              </w:rPr>
            </w:rPrChange>
          </w:rPr>
          <w:t xml:space="preserve">Biorepository Transfer </w:t>
        </w:r>
      </w:ins>
      <w:ins w:id="37" w:author="Joseph" w:date="2021-05-12T14:49:00Z">
        <w:r w:rsidR="007005D5">
          <w:rPr>
            <w:rFonts w:ascii="Arial" w:hAnsi="Arial" w:cs="DIN 2014 Regular"/>
            <w:bCs/>
            <w:caps w:val="0"/>
            <w:color w:val="1F4E79" w:themeColor="accent1" w:themeShade="80"/>
            <w:sz w:val="20"/>
          </w:rPr>
          <w:t xml:space="preserve">(BRT) </w:t>
        </w:r>
      </w:ins>
      <w:ins w:id="38" w:author="Joseph" w:date="2021-05-12T14:21:00Z">
        <w:r w:rsidRPr="00497012">
          <w:rPr>
            <w:rFonts w:ascii="Arial" w:hAnsi="Arial" w:cs="DIN 2014 Regular"/>
            <w:bCs/>
            <w:caps w:val="0"/>
            <w:color w:val="1F4E79" w:themeColor="accent1" w:themeShade="80"/>
            <w:sz w:val="20"/>
            <w:rPrChange w:id="39" w:author="Joseph" w:date="2021-05-12T14:22:00Z">
              <w:rPr>
                <w:rFonts w:ascii="Arial" w:hAnsi="Arial" w:cs="DIN 2014 Regular"/>
                <w:b w:val="0"/>
                <w:caps w:val="0"/>
                <w:color w:val="262626" w:themeColor="text1" w:themeTint="D9"/>
                <w:sz w:val="20"/>
              </w:rPr>
            </w:rPrChange>
          </w:rPr>
          <w:t>Support National Bio and Agro-Defense Facility (NBAF), U.S. Department of Agriculture, APHIS, Plum Island, NY and Manhattan, KS, USA</w:t>
        </w:r>
      </w:ins>
    </w:p>
    <w:p w14:paraId="13A460B8" w14:textId="3758ECCA" w:rsidR="007005D5" w:rsidRDefault="00497012" w:rsidP="00497012">
      <w:pPr>
        <w:pStyle w:val="ResumeProjectName"/>
        <w:rPr>
          <w:ins w:id="40" w:author="Joseph" w:date="2021-05-12T14:47:00Z"/>
        </w:rPr>
      </w:pPr>
      <w:ins w:id="41" w:author="Joseph" w:date="2021-05-12T14:21:00Z">
        <w:r w:rsidRPr="00497012">
          <w:rPr>
            <w:rFonts w:cs="DIN 2014 Regular"/>
            <w:b w:val="0"/>
            <w:color w:val="262626" w:themeColor="text1" w:themeTint="D9"/>
          </w:rPr>
          <w:t>Awarded a 4-year, $12.5M commercial services contract, Merrick is providing transition support services for transferring the biorepository from Plum Island Animal Disease Center (PIADC) located in Plum Island, NY, to the National Bio and Agro</w:t>
        </w:r>
        <w:r w:rsidRPr="00497012">
          <w:rPr>
            <w:rFonts w:ascii="Cambria Math" w:hAnsi="Cambria Math" w:cs="Cambria Math"/>
            <w:b w:val="0"/>
            <w:color w:val="262626" w:themeColor="text1" w:themeTint="D9"/>
          </w:rPr>
          <w:t>‐</w:t>
        </w:r>
        <w:r w:rsidRPr="00497012">
          <w:rPr>
            <w:rFonts w:cs="DIN 2014 Regular"/>
            <w:b w:val="0"/>
            <w:color w:val="262626" w:themeColor="text1" w:themeTint="D9"/>
          </w:rPr>
          <w:t>Defense Facility (NBAF) located in Manhattan, KS</w:t>
        </w:r>
      </w:ins>
      <w:ins w:id="42" w:author="Joseph" w:date="2021-05-12T14:23:00Z">
        <w:r>
          <w:t>.</w:t>
        </w:r>
      </w:ins>
    </w:p>
    <w:p w14:paraId="6980D500" w14:textId="0E78561E" w:rsidR="007005D5" w:rsidRDefault="007005D5" w:rsidP="00497012">
      <w:pPr>
        <w:pStyle w:val="ResumeProjectName"/>
        <w:rPr>
          <w:ins w:id="43" w:author="Joseph" w:date="2021-05-12T14:47:00Z"/>
        </w:rPr>
      </w:pPr>
    </w:p>
    <w:p w14:paraId="398C6CB4" w14:textId="653604E2" w:rsidR="007005D5" w:rsidRPr="007005D5" w:rsidRDefault="007005D5" w:rsidP="00497012">
      <w:pPr>
        <w:pStyle w:val="ResumeProjectName"/>
        <w:rPr>
          <w:ins w:id="44" w:author="Joseph" w:date="2021-05-12T14:43:00Z"/>
          <w:b w:val="0"/>
          <w:bCs w:val="0"/>
          <w:rPrChange w:id="45" w:author="Joseph" w:date="2021-05-12T14:47:00Z">
            <w:rPr>
              <w:ins w:id="46" w:author="Joseph" w:date="2021-05-12T14:43:00Z"/>
            </w:rPr>
          </w:rPrChange>
        </w:rPr>
      </w:pPr>
      <w:ins w:id="47" w:author="Joseph" w:date="2021-05-12T14:47:00Z">
        <w:r w:rsidRPr="00E30530">
          <w:rPr>
            <w:b w:val="0"/>
            <w:bCs w:val="0"/>
            <w:color w:val="auto"/>
            <w:rPrChange w:id="48" w:author="Joseph" w:date="2021-05-12T14:52:00Z">
              <w:rPr>
                <w:b w:val="0"/>
                <w:bCs w:val="0"/>
              </w:rPr>
            </w:rPrChange>
          </w:rPr>
          <w:t xml:space="preserve">Mr. Nasta </w:t>
        </w:r>
      </w:ins>
      <w:ins w:id="49" w:author="Joseph" w:date="2021-05-12T14:48:00Z">
        <w:r w:rsidRPr="00E30530">
          <w:rPr>
            <w:b w:val="0"/>
            <w:bCs w:val="0"/>
            <w:color w:val="auto"/>
            <w:rPrChange w:id="50" w:author="Joseph" w:date="2021-05-12T14:52:00Z">
              <w:rPr>
                <w:b w:val="0"/>
                <w:bCs w:val="0"/>
              </w:rPr>
            </w:rPrChange>
          </w:rPr>
          <w:t>is</w:t>
        </w:r>
      </w:ins>
      <w:ins w:id="51" w:author="Joseph" w:date="2021-05-12T14:47:00Z">
        <w:r w:rsidRPr="00E30530">
          <w:rPr>
            <w:b w:val="0"/>
            <w:bCs w:val="0"/>
            <w:color w:val="auto"/>
            <w:rPrChange w:id="52" w:author="Joseph" w:date="2021-05-12T14:52:00Z">
              <w:rPr>
                <w:b w:val="0"/>
                <w:bCs w:val="0"/>
              </w:rPr>
            </w:rPrChange>
          </w:rPr>
          <w:t xml:space="preserve"> involved in multiple aspe</w:t>
        </w:r>
      </w:ins>
      <w:ins w:id="53" w:author="Joseph" w:date="2021-05-12T14:48:00Z">
        <w:r w:rsidRPr="00E30530">
          <w:rPr>
            <w:b w:val="0"/>
            <w:bCs w:val="0"/>
            <w:color w:val="auto"/>
            <w:rPrChange w:id="54" w:author="Joseph" w:date="2021-05-12T14:52:00Z">
              <w:rPr>
                <w:b w:val="0"/>
                <w:bCs w:val="0"/>
              </w:rPr>
            </w:rPrChange>
          </w:rPr>
          <w:t xml:space="preserve">cts of the BRT project. In the laboratory, he </w:t>
        </w:r>
      </w:ins>
      <w:ins w:id="55" w:author="Joseph" w:date="2021-05-12T14:49:00Z">
        <w:r w:rsidRPr="00E30530">
          <w:rPr>
            <w:b w:val="0"/>
            <w:bCs w:val="0"/>
            <w:color w:val="auto"/>
            <w:rPrChange w:id="56" w:author="Joseph" w:date="2021-05-12T14:52:00Z">
              <w:rPr>
                <w:b w:val="0"/>
                <w:bCs w:val="0"/>
              </w:rPr>
            </w:rPrChange>
          </w:rPr>
          <w:t xml:space="preserve">routinely </w:t>
        </w:r>
      </w:ins>
      <w:ins w:id="57" w:author="Joseph" w:date="2021-05-12T14:48:00Z">
        <w:r w:rsidRPr="00E30530">
          <w:rPr>
            <w:b w:val="0"/>
            <w:bCs w:val="0"/>
            <w:color w:val="auto"/>
            <w:rPrChange w:id="58" w:author="Joseph" w:date="2021-05-12T14:52:00Z">
              <w:rPr>
                <w:b w:val="0"/>
                <w:bCs w:val="0"/>
              </w:rPr>
            </w:rPrChange>
          </w:rPr>
          <w:t>completed data validation, sample inventorying, sample destruction, and characteriz</w:t>
        </w:r>
      </w:ins>
      <w:ins w:id="59" w:author="Joseph" w:date="2021-05-12T14:49:00Z">
        <w:r w:rsidRPr="00E30530">
          <w:rPr>
            <w:b w:val="0"/>
            <w:bCs w:val="0"/>
            <w:color w:val="auto"/>
            <w:rPrChange w:id="60" w:author="Joseph" w:date="2021-05-12T14:52:00Z">
              <w:rPr>
                <w:b w:val="0"/>
                <w:bCs w:val="0"/>
              </w:rPr>
            </w:rPrChange>
          </w:rPr>
          <w:t>ation activities in service to the USDA. Working remotely, Mr. Nasta authored and</w:t>
        </w:r>
      </w:ins>
      <w:ins w:id="61" w:author="Joseph" w:date="2021-05-12T14:50:00Z">
        <w:r w:rsidRPr="00E30530">
          <w:rPr>
            <w:b w:val="0"/>
            <w:bCs w:val="0"/>
            <w:color w:val="auto"/>
            <w:rPrChange w:id="62" w:author="Joseph" w:date="2021-05-12T14:52:00Z">
              <w:rPr>
                <w:b w:val="0"/>
                <w:bCs w:val="0"/>
              </w:rPr>
            </w:rPrChange>
          </w:rPr>
          <w:t xml:space="preserve"> completed technical edits on </w:t>
        </w:r>
      </w:ins>
      <w:ins w:id="63" w:author="Joseph" w:date="2021-05-12T14:49:00Z">
        <w:r w:rsidRPr="00E30530">
          <w:rPr>
            <w:b w:val="0"/>
            <w:bCs w:val="0"/>
            <w:color w:val="auto"/>
            <w:rPrChange w:id="64" w:author="Joseph" w:date="2021-05-12T14:52:00Z">
              <w:rPr>
                <w:b w:val="0"/>
                <w:bCs w:val="0"/>
              </w:rPr>
            </w:rPrChange>
          </w:rPr>
          <w:t>several BRT St</w:t>
        </w:r>
      </w:ins>
      <w:ins w:id="65" w:author="Joseph" w:date="2021-05-12T14:50:00Z">
        <w:r w:rsidRPr="00E30530">
          <w:rPr>
            <w:b w:val="0"/>
            <w:bCs w:val="0"/>
            <w:color w:val="auto"/>
            <w:rPrChange w:id="66" w:author="Joseph" w:date="2021-05-12T14:52:00Z">
              <w:rPr>
                <w:b w:val="0"/>
                <w:bCs w:val="0"/>
              </w:rPr>
            </w:rPrChange>
          </w:rPr>
          <w:t>andard Operating Procedures</w:t>
        </w:r>
        <w:r w:rsidR="00E30530" w:rsidRPr="00E30530">
          <w:rPr>
            <w:b w:val="0"/>
            <w:bCs w:val="0"/>
            <w:color w:val="auto"/>
            <w:rPrChange w:id="67" w:author="Joseph" w:date="2021-05-12T14:52:00Z">
              <w:rPr>
                <w:b w:val="0"/>
                <w:bCs w:val="0"/>
              </w:rPr>
            </w:rPrChange>
          </w:rPr>
          <w:t xml:space="preserve"> </w:t>
        </w:r>
      </w:ins>
      <w:ins w:id="68" w:author="Joseph" w:date="2021-05-12T14:51:00Z">
        <w:r w:rsidR="00E30530" w:rsidRPr="00E30530">
          <w:rPr>
            <w:b w:val="0"/>
            <w:bCs w:val="0"/>
            <w:color w:val="auto"/>
            <w:rPrChange w:id="69" w:author="Joseph" w:date="2021-05-12T14:52:00Z">
              <w:rPr>
                <w:b w:val="0"/>
                <w:bCs w:val="0"/>
              </w:rPr>
            </w:rPrChange>
          </w:rPr>
          <w:t>(SOP)</w:t>
        </w:r>
      </w:ins>
      <w:ins w:id="70" w:author="Joseph" w:date="2021-05-12T14:50:00Z">
        <w:r w:rsidRPr="00E30530">
          <w:rPr>
            <w:b w:val="0"/>
            <w:bCs w:val="0"/>
            <w:color w:val="auto"/>
            <w:rPrChange w:id="71" w:author="Joseph" w:date="2021-05-12T14:52:00Z">
              <w:rPr>
                <w:b w:val="0"/>
                <w:bCs w:val="0"/>
              </w:rPr>
            </w:rPrChange>
          </w:rPr>
          <w:t xml:space="preserve">, and Work Instructions. </w:t>
        </w:r>
      </w:ins>
      <w:ins w:id="72" w:author="Joseph" w:date="2021-05-12T14:52:00Z">
        <w:r w:rsidR="00E30530" w:rsidRPr="00E30530">
          <w:rPr>
            <w:b w:val="0"/>
            <w:bCs w:val="0"/>
            <w:color w:val="auto"/>
          </w:rPr>
          <w:t>Mr</w:t>
        </w:r>
        <w:r w:rsidR="00E30530">
          <w:rPr>
            <w:b w:val="0"/>
            <w:bCs w:val="0"/>
            <w:color w:val="auto"/>
          </w:rPr>
          <w:t xml:space="preserve">. </w:t>
        </w:r>
        <w:r w:rsidR="00E30530" w:rsidRPr="00E30530">
          <w:rPr>
            <w:b w:val="0"/>
            <w:bCs w:val="0"/>
            <w:color w:val="auto"/>
          </w:rPr>
          <w:t>Nasta</w:t>
        </w:r>
      </w:ins>
      <w:ins w:id="73" w:author="Joseph" w:date="2021-05-12T14:50:00Z">
        <w:r w:rsidRPr="00E30530">
          <w:rPr>
            <w:b w:val="0"/>
            <w:bCs w:val="0"/>
            <w:color w:val="auto"/>
            <w:rPrChange w:id="74" w:author="Joseph" w:date="2021-05-12T14:52:00Z">
              <w:rPr>
                <w:b w:val="0"/>
                <w:bCs w:val="0"/>
              </w:rPr>
            </w:rPrChange>
          </w:rPr>
          <w:t xml:space="preserve"> also created all </w:t>
        </w:r>
        <w:r w:rsidR="00E30530" w:rsidRPr="00E30530">
          <w:rPr>
            <w:b w:val="0"/>
            <w:bCs w:val="0"/>
            <w:color w:val="auto"/>
            <w:rPrChange w:id="75" w:author="Joseph" w:date="2021-05-12T14:52:00Z">
              <w:rPr>
                <w:b w:val="0"/>
                <w:bCs w:val="0"/>
              </w:rPr>
            </w:rPrChange>
          </w:rPr>
          <w:t>BRT SOP</w:t>
        </w:r>
      </w:ins>
      <w:ins w:id="76" w:author="Joseph" w:date="2021-05-12T14:51:00Z">
        <w:r w:rsidR="00E30530" w:rsidRPr="00E30530">
          <w:rPr>
            <w:b w:val="0"/>
            <w:bCs w:val="0"/>
            <w:color w:val="auto"/>
            <w:rPrChange w:id="77" w:author="Joseph" w:date="2021-05-12T14:52:00Z">
              <w:rPr>
                <w:b w:val="0"/>
                <w:bCs w:val="0"/>
              </w:rPr>
            </w:rPrChange>
          </w:rPr>
          <w:t xml:space="preserve"> flowcharts and diagrams when requested by the USDA, and maintained a project file to track </w:t>
        </w:r>
      </w:ins>
      <w:ins w:id="78" w:author="Joseph" w:date="2021-05-12T14:52:00Z">
        <w:r w:rsidR="00E30530" w:rsidRPr="00E30530">
          <w:rPr>
            <w:b w:val="0"/>
            <w:bCs w:val="0"/>
            <w:color w:val="auto"/>
            <w:rPrChange w:id="79" w:author="Joseph" w:date="2021-05-12T14:52:00Z">
              <w:rPr>
                <w:b w:val="0"/>
                <w:bCs w:val="0"/>
              </w:rPr>
            </w:rPrChange>
          </w:rPr>
          <w:t>activity progress and calculate upcoming deadlines</w:t>
        </w:r>
        <w:r w:rsidR="00E30530">
          <w:rPr>
            <w:b w:val="0"/>
            <w:bCs w:val="0"/>
          </w:rPr>
          <w:t>.</w:t>
        </w:r>
      </w:ins>
    </w:p>
    <w:p w14:paraId="58CED7D1" w14:textId="77777777" w:rsidR="007005D5" w:rsidRDefault="007005D5" w:rsidP="00497012">
      <w:pPr>
        <w:pStyle w:val="ResumeProjectName"/>
        <w:rPr>
          <w:ins w:id="80" w:author="Joseph" w:date="2021-05-12T14:43:00Z"/>
        </w:rPr>
      </w:pPr>
    </w:p>
    <w:p w14:paraId="57CA4698" w14:textId="241F1E01" w:rsidR="002147E6" w:rsidDel="00497012" w:rsidRDefault="002147E6" w:rsidP="007005D5">
      <w:pPr>
        <w:pStyle w:val="ResumeBodyText"/>
        <w:rPr>
          <w:del w:id="81" w:author="Joseph" w:date="2021-05-12T14:21:00Z"/>
        </w:rPr>
      </w:pPr>
      <w:r w:rsidRPr="00F86D05">
        <w:t>Operational Planning and Technology Integration Contract (OPTIC)</w:t>
      </w:r>
      <w:r w:rsidRPr="006376B6">
        <w:t>,</w:t>
      </w:r>
      <w:r>
        <w:t xml:space="preserve"> National Bio and Agro-Defense Facility, U.S. Department of Homeland Security/U.S. Department of Agriculture,</w:t>
      </w:r>
      <w:r w:rsidRPr="006376B6">
        <w:t xml:space="preserve"> </w:t>
      </w:r>
      <w:r>
        <w:t>Manhattan, KS, USA</w:t>
      </w:r>
      <w:r w:rsidRPr="00F86D05">
        <w:t xml:space="preserve"> </w:t>
      </w:r>
    </w:p>
    <w:p w14:paraId="6F9B7E02" w14:textId="1ED1D367" w:rsidR="00497012" w:rsidRPr="00E13CBA" w:rsidRDefault="00497012" w:rsidP="00497012">
      <w:pPr>
        <w:pStyle w:val="ResumeProjectName"/>
        <w:rPr>
          <w:ins w:id="82" w:author="Joseph" w:date="2021-05-12T14:23:00Z"/>
          <w:color w:val="2E74B5" w:themeColor="accent1" w:themeShade="BF"/>
        </w:rPr>
      </w:pPr>
    </w:p>
    <w:p w14:paraId="40EDBA65" w14:textId="4D858530" w:rsidR="00F045FB" w:rsidRPr="0043663A" w:rsidRDefault="002147E6" w:rsidP="002147E6">
      <w:pPr>
        <w:pStyle w:val="ResumeBodyText"/>
        <w:rPr>
          <w:b/>
          <w:bCs/>
        </w:rPr>
      </w:pPr>
      <w:bookmarkStart w:id="83" w:name="_Hlk41485645"/>
      <w:bookmarkEnd w:id="33"/>
      <w:r w:rsidRPr="008431AF">
        <w:t>Awarded a 10-year, $44M professional services engagement, Merrick develop</w:t>
      </w:r>
      <w:r>
        <w:t>s</w:t>
      </w:r>
      <w:r w:rsidRPr="008431AF">
        <w:t xml:space="preserve"> and execute</w:t>
      </w:r>
      <w:r>
        <w:t>s</w:t>
      </w:r>
      <w:r w:rsidRPr="008431AF">
        <w:t xml:space="preserve"> all aspects of operational planning and technology integration for the NBAF. Merrick’s scope involve</w:t>
      </w:r>
      <w:r>
        <w:t>s</w:t>
      </w:r>
      <w:r w:rsidRPr="008431AF">
        <w:t xml:space="preserve"> complex, integrated planning and execution of all facets of operations to replace and augment the current mission being conducted at the Plum Island Animal Disease Center in Orient Point, NY.  The NBAF will serve the nation in terms of animal disease research, foreign animal disease diagnostics, and contain the Nation’s first large animal BSL-4 laboratory</w:t>
      </w:r>
      <w:r>
        <w:t>.</w:t>
      </w:r>
      <w:r w:rsidRPr="008431AF">
        <w:t>.</w:t>
      </w:r>
      <w:bookmarkEnd w:id="34"/>
      <w:bookmarkEnd w:id="83"/>
      <w:r w:rsidR="00C2113D">
        <w:t xml:space="preserve">.  </w:t>
      </w:r>
    </w:p>
    <w:p w14:paraId="7CDA1451" w14:textId="43FF61D4" w:rsidR="003D11F9" w:rsidRDefault="003D11F9" w:rsidP="0043663A">
      <w:pPr>
        <w:pStyle w:val="ResumeBodyText"/>
        <w:rPr>
          <w:b/>
          <w:bCs/>
          <w:color w:val="000000" w:themeColor="text1"/>
        </w:rPr>
      </w:pPr>
      <w:del w:id="84" w:author="Joseph" w:date="2021-05-12T14:45:00Z">
        <w:r w:rsidDel="007005D5">
          <w:rPr>
            <w:color w:val="000000" w:themeColor="text1"/>
          </w:rPr>
          <w:delText xml:space="preserve">In Mr. </w:delText>
        </w:r>
        <w:r w:rsidR="005C3D56" w:rsidDel="007005D5">
          <w:rPr>
            <w:color w:val="000000" w:themeColor="text1"/>
          </w:rPr>
          <w:delText>Nasta</w:delText>
        </w:r>
        <w:r w:rsidR="00307CE1" w:rsidDel="007005D5">
          <w:rPr>
            <w:color w:val="000000" w:themeColor="text1"/>
          </w:rPr>
          <w:delText>’s</w:delText>
        </w:r>
        <w:r w:rsidDel="007005D5">
          <w:rPr>
            <w:color w:val="000000" w:themeColor="text1"/>
          </w:rPr>
          <w:delText xml:space="preserve"> short time with Merrick</w:delText>
        </w:r>
      </w:del>
      <w:ins w:id="85" w:author="Joseph" w:date="2021-05-12T14:45:00Z">
        <w:r w:rsidR="007005D5">
          <w:rPr>
            <w:color w:val="000000" w:themeColor="text1"/>
          </w:rPr>
          <w:t>Mr. Nasta</w:t>
        </w:r>
      </w:ins>
      <w:del w:id="86" w:author="Joseph" w:date="2021-05-12T14:45:00Z">
        <w:r w:rsidDel="007005D5">
          <w:rPr>
            <w:color w:val="000000" w:themeColor="text1"/>
          </w:rPr>
          <w:delText>,</w:delText>
        </w:r>
      </w:del>
      <w:r>
        <w:rPr>
          <w:color w:val="000000" w:themeColor="text1"/>
        </w:rPr>
        <w:t xml:space="preserve"> </w:t>
      </w:r>
      <w:del w:id="87" w:author="Joseph" w:date="2021-05-12T14:45:00Z">
        <w:r w:rsidDel="007005D5">
          <w:rPr>
            <w:color w:val="000000" w:themeColor="text1"/>
          </w:rPr>
          <w:delText xml:space="preserve">he has </w:delText>
        </w:r>
      </w:del>
      <w:del w:id="88" w:author="Joseph" w:date="2021-05-12T14:24:00Z">
        <w:r w:rsidDel="00497012">
          <w:rPr>
            <w:color w:val="000000" w:themeColor="text1"/>
          </w:rPr>
          <w:delText xml:space="preserve">already </w:delText>
        </w:r>
      </w:del>
      <w:r>
        <w:rPr>
          <w:color w:val="000000" w:themeColor="text1"/>
        </w:rPr>
        <w:t xml:space="preserve">assisted with the </w:t>
      </w:r>
      <w:del w:id="89" w:author="Joseph" w:date="2021-05-12T14:30:00Z">
        <w:r w:rsidDel="009B4D00">
          <w:rPr>
            <w:color w:val="000000" w:themeColor="text1"/>
          </w:rPr>
          <w:delText xml:space="preserve">OPTIC </w:delText>
        </w:r>
      </w:del>
      <w:ins w:id="90" w:author="Joseph" w:date="2021-05-12T14:44:00Z">
        <w:r w:rsidR="007005D5">
          <w:rPr>
            <w:color w:val="000000" w:themeColor="text1"/>
          </w:rPr>
          <w:t>OPT</w:t>
        </w:r>
      </w:ins>
      <w:ins w:id="91" w:author="Joseph" w:date="2021-05-12T14:45:00Z">
        <w:r w:rsidR="007005D5">
          <w:rPr>
            <w:color w:val="000000" w:themeColor="text1"/>
          </w:rPr>
          <w:t>IC</w:t>
        </w:r>
      </w:ins>
      <w:ins w:id="92" w:author="Joseph" w:date="2021-05-12T14:30:00Z">
        <w:r w:rsidR="009B4D00">
          <w:rPr>
            <w:color w:val="000000" w:themeColor="text1"/>
          </w:rPr>
          <w:t xml:space="preserve"> </w:t>
        </w:r>
      </w:ins>
      <w:r>
        <w:rPr>
          <w:color w:val="000000" w:themeColor="text1"/>
        </w:rPr>
        <w:t xml:space="preserve">project in several different aspects.  He </w:t>
      </w:r>
      <w:ins w:id="93" w:author="Joseph" w:date="2021-05-12T14:45:00Z">
        <w:r w:rsidR="007005D5">
          <w:rPr>
            <w:color w:val="000000" w:themeColor="text1"/>
          </w:rPr>
          <w:t xml:space="preserve">was </w:t>
        </w:r>
      </w:ins>
      <w:del w:id="94" w:author="Joseph" w:date="2021-05-12T14:45:00Z">
        <w:r w:rsidDel="007005D5">
          <w:rPr>
            <w:color w:val="000000" w:themeColor="text1"/>
          </w:rPr>
          <w:delText xml:space="preserve">is currently </w:delText>
        </w:r>
      </w:del>
      <w:r>
        <w:rPr>
          <w:color w:val="000000" w:themeColor="text1"/>
        </w:rPr>
        <w:t xml:space="preserve">responsible for all aspects of SOP development and integration as it relates to biorepository transfer efforts, which includes work instructions for specific scientific assays and procedures. </w:t>
      </w:r>
      <w:r w:rsidR="00510BFE">
        <w:rPr>
          <w:color w:val="000000" w:themeColor="text1"/>
        </w:rPr>
        <w:t xml:space="preserve">Mr. Nasta is also </w:t>
      </w:r>
      <w:del w:id="95" w:author="Joseph" w:date="2021-05-12T14:46:00Z">
        <w:r w:rsidR="00307CE1" w:rsidDel="007005D5">
          <w:rPr>
            <w:color w:val="000000" w:themeColor="text1"/>
          </w:rPr>
          <w:delText>responsible for designing and formatting</w:delText>
        </w:r>
      </w:del>
      <w:ins w:id="96" w:author="Joseph" w:date="2021-05-12T14:46:00Z">
        <w:r w:rsidR="007005D5">
          <w:rPr>
            <w:color w:val="000000" w:themeColor="text1"/>
          </w:rPr>
          <w:t>designed and formatted</w:t>
        </w:r>
      </w:ins>
      <w:r w:rsidR="00307CE1">
        <w:rPr>
          <w:color w:val="000000" w:themeColor="text1"/>
        </w:rPr>
        <w:t xml:space="preserve"> </w:t>
      </w:r>
      <w:del w:id="97" w:author="Joseph" w:date="2021-05-12T14:20:00Z">
        <w:r w:rsidR="00307CE1" w:rsidDel="00497012">
          <w:rPr>
            <w:color w:val="000000" w:themeColor="text1"/>
          </w:rPr>
          <w:delText xml:space="preserve">the majority of </w:delText>
        </w:r>
      </w:del>
      <w:del w:id="98" w:author="Joseph" w:date="2021-05-12T14:46:00Z">
        <w:r w:rsidR="00307CE1" w:rsidDel="007005D5">
          <w:rPr>
            <w:color w:val="000000" w:themeColor="text1"/>
          </w:rPr>
          <w:delText>all</w:delText>
        </w:r>
      </w:del>
      <w:ins w:id="99" w:author="Joseph" w:date="2021-05-12T14:46:00Z">
        <w:r w:rsidR="007005D5">
          <w:rPr>
            <w:color w:val="000000" w:themeColor="text1"/>
          </w:rPr>
          <w:t>a majority of all</w:t>
        </w:r>
      </w:ins>
      <w:r w:rsidR="00307CE1">
        <w:rPr>
          <w:color w:val="000000" w:themeColor="text1"/>
        </w:rPr>
        <w:t xml:space="preserve"> </w:t>
      </w:r>
      <w:del w:id="100" w:author="Joseph" w:date="2021-05-12T14:30:00Z">
        <w:r w:rsidR="00307CE1" w:rsidDel="009B4D00">
          <w:rPr>
            <w:color w:val="000000" w:themeColor="text1"/>
          </w:rPr>
          <w:delText xml:space="preserve">OPTIC </w:delText>
        </w:r>
      </w:del>
      <w:ins w:id="101" w:author="Joseph" w:date="2021-05-12T14:45:00Z">
        <w:r w:rsidR="007005D5">
          <w:rPr>
            <w:color w:val="000000" w:themeColor="text1"/>
          </w:rPr>
          <w:t>OPTIC</w:t>
        </w:r>
      </w:ins>
      <w:ins w:id="102" w:author="Joseph" w:date="2021-05-12T14:30:00Z">
        <w:r w:rsidR="009B4D00">
          <w:rPr>
            <w:color w:val="000000" w:themeColor="text1"/>
          </w:rPr>
          <w:t xml:space="preserve"> </w:t>
        </w:r>
      </w:ins>
      <w:r w:rsidR="00307CE1">
        <w:rPr>
          <w:color w:val="000000" w:themeColor="text1"/>
        </w:rPr>
        <w:t>process flowcharts and diagram</w:t>
      </w:r>
      <w:ins w:id="103" w:author="Joseph" w:date="2021-05-12T14:20:00Z">
        <w:r w:rsidR="00497012">
          <w:rPr>
            <w:color w:val="000000" w:themeColor="text1"/>
          </w:rPr>
          <w:t>s</w:t>
        </w:r>
      </w:ins>
      <w:del w:id="104" w:author="Joseph" w:date="2021-05-12T14:20:00Z">
        <w:r w:rsidR="00307CE1" w:rsidDel="00497012">
          <w:rPr>
            <w:color w:val="000000" w:themeColor="text1"/>
          </w:rPr>
          <w:delText>ming needs</w:delText>
        </w:r>
      </w:del>
      <w:r w:rsidR="00307CE1">
        <w:rPr>
          <w:color w:val="000000" w:themeColor="text1"/>
        </w:rPr>
        <w:t xml:space="preserve">. </w:t>
      </w:r>
      <w:r w:rsidR="00510BFE">
        <w:rPr>
          <w:color w:val="000000" w:themeColor="text1"/>
        </w:rPr>
        <w:t xml:space="preserve"> </w:t>
      </w:r>
    </w:p>
    <w:p w14:paraId="1FE9DA85" w14:textId="77CECE1B" w:rsidR="003D11F9" w:rsidRDefault="003D11F9" w:rsidP="0043663A">
      <w:pPr>
        <w:pStyle w:val="ResumeBodyText"/>
        <w:rPr>
          <w:b/>
          <w:bCs/>
          <w:color w:val="000000" w:themeColor="text1"/>
        </w:rPr>
      </w:pPr>
      <w:r>
        <w:rPr>
          <w:color w:val="000000" w:themeColor="text1"/>
        </w:rPr>
        <w:t xml:space="preserve">Mr. </w:t>
      </w:r>
      <w:r w:rsidR="00510BFE">
        <w:rPr>
          <w:color w:val="000000" w:themeColor="text1"/>
        </w:rPr>
        <w:t>Nasta</w:t>
      </w:r>
      <w:r>
        <w:rPr>
          <w:color w:val="000000" w:themeColor="text1"/>
        </w:rPr>
        <w:t xml:space="preserve"> has worked to assist the Federal Government in their procurement efforts by conducting market surveys and generating technical recommendations that meet their specific needs; this includes the utilization of federal reporting sites</w:t>
      </w:r>
      <w:r w:rsidR="00307CE1">
        <w:rPr>
          <w:color w:val="000000" w:themeColor="text1"/>
        </w:rPr>
        <w:t xml:space="preserve">, and networking with vendors and technical support specialists.  </w:t>
      </w:r>
      <w:r>
        <w:rPr>
          <w:color w:val="000000" w:themeColor="text1"/>
        </w:rPr>
        <w:t xml:space="preserve"> </w:t>
      </w:r>
    </w:p>
    <w:p w14:paraId="2ABDE310" w14:textId="5658270B" w:rsidR="005C3D56" w:rsidRDefault="003D11F9" w:rsidP="0043663A">
      <w:pPr>
        <w:pStyle w:val="ResumeBodyText"/>
        <w:rPr>
          <w:b/>
          <w:bCs/>
          <w:color w:val="000000" w:themeColor="text1"/>
        </w:rPr>
      </w:pPr>
      <w:r>
        <w:rPr>
          <w:color w:val="000000" w:themeColor="text1"/>
        </w:rPr>
        <w:lastRenderedPageBreak/>
        <w:t xml:space="preserve">He has also worked </w:t>
      </w:r>
      <w:del w:id="105" w:author="Joseph" w:date="2021-05-12T14:31:00Z">
        <w:r w:rsidDel="009B4D00">
          <w:rPr>
            <w:color w:val="000000" w:themeColor="text1"/>
          </w:rPr>
          <w:delText>on data analysis aspects of the project to assist in entering, manipulating, and sorting biorepository data as it relates to accurate tracking of biological samples, including Select Agents and Toxins (SATs), in a laboratory setting.</w:delText>
        </w:r>
      </w:del>
      <w:ins w:id="106" w:author="Joseph" w:date="2021-05-12T14:31:00Z">
        <w:r w:rsidR="009B4D00">
          <w:rPr>
            <w:color w:val="000000" w:themeColor="text1"/>
          </w:rPr>
          <w:t>on data collection and validation aspects of the project, including sample inventorying, destruction, and characterization.</w:t>
        </w:r>
      </w:ins>
      <w:r>
        <w:rPr>
          <w:color w:val="000000" w:themeColor="text1"/>
        </w:rPr>
        <w:t xml:space="preserve"> Mr. </w:t>
      </w:r>
      <w:r w:rsidR="00510BFE">
        <w:rPr>
          <w:color w:val="000000" w:themeColor="text1"/>
        </w:rPr>
        <w:t>Nasta</w:t>
      </w:r>
      <w:r>
        <w:rPr>
          <w:color w:val="000000" w:themeColor="text1"/>
        </w:rPr>
        <w:t xml:space="preserve"> continues to assist with laboratory testing and expansion of biological samples housed in PIADC as it relates to </w:t>
      </w:r>
      <w:del w:id="107" w:author="Joseph" w:date="2021-05-12T14:31:00Z">
        <w:r w:rsidDel="009B4D00">
          <w:rPr>
            <w:color w:val="000000" w:themeColor="text1"/>
          </w:rPr>
          <w:delText xml:space="preserve">biological </w:delText>
        </w:r>
      </w:del>
      <w:ins w:id="108" w:author="Joseph" w:date="2021-05-12T14:31:00Z">
        <w:r w:rsidR="009B4D00">
          <w:rPr>
            <w:color w:val="000000" w:themeColor="text1"/>
          </w:rPr>
          <w:t xml:space="preserve">biorepository </w:t>
        </w:r>
      </w:ins>
      <w:r>
        <w:rPr>
          <w:color w:val="000000" w:themeColor="text1"/>
        </w:rPr>
        <w:t xml:space="preserve">transfer efforts. </w:t>
      </w:r>
    </w:p>
    <w:p w14:paraId="4177E0EF" w14:textId="55B543FE" w:rsidR="00F045FB" w:rsidRPr="0043663A" w:rsidRDefault="005C3D56" w:rsidP="0043663A">
      <w:pPr>
        <w:pStyle w:val="ResumeProjectName"/>
      </w:pPr>
      <w:r w:rsidRPr="0043663A">
        <w:t>SUNY College of Environmental Science and Forestry, Syracuse, NY, USA</w:t>
      </w:r>
    </w:p>
    <w:p w14:paraId="49D2A392" w14:textId="4A8DF8AD" w:rsidR="00510BFE" w:rsidRDefault="00FB463F" w:rsidP="0043663A">
      <w:pPr>
        <w:pStyle w:val="ResumeBodyText"/>
        <w:sectPr w:rsidR="00510BFE" w:rsidSect="0043663A">
          <w:footerReference w:type="default" r:id="rId15"/>
          <w:pgSz w:w="12240" w:h="15840"/>
          <w:pgMar w:top="720" w:right="720" w:bottom="1080" w:left="720" w:header="0" w:footer="0" w:gutter="0"/>
          <w:cols w:space="216"/>
          <w:docGrid w:linePitch="360"/>
        </w:sectPr>
      </w:pPr>
      <w:r>
        <w:t>Mr. Nasta s</w:t>
      </w:r>
      <w:r w:rsidR="005C3D56" w:rsidRPr="007E0B03">
        <w:t>imultaneously performed duties as a Graduate Assistant and Research Project Assistant while studying the adaptive response of </w:t>
      </w:r>
      <w:r w:rsidR="005C3D56" w:rsidRPr="007E0B03">
        <w:rPr>
          <w:i/>
          <w:iCs/>
        </w:rPr>
        <w:t>Pseudomonas fluorescens</w:t>
      </w:r>
      <w:r w:rsidR="005C3D56" w:rsidRPr="007E0B03">
        <w:t xml:space="preserve"> to spatiotemporal gradients of the herbicide dicamba. As a Graduate Assistant, </w:t>
      </w:r>
      <w:del w:id="109" w:author="Joseph" w:date="2021-05-12T14:32:00Z">
        <w:r w:rsidR="005C3D56" w:rsidRPr="007E0B03" w:rsidDel="009B4D00">
          <w:delText xml:space="preserve">Joseph </w:delText>
        </w:r>
      </w:del>
      <w:ins w:id="110" w:author="Joseph" w:date="2021-05-12T14:32:00Z">
        <w:r w:rsidR="009B4D00">
          <w:t>Mr. Nasta</w:t>
        </w:r>
        <w:r w:rsidR="009B4D00" w:rsidRPr="007E0B03">
          <w:t xml:space="preserve"> </w:t>
        </w:r>
      </w:ins>
      <w:r w:rsidR="005C3D56" w:rsidRPr="007E0B03">
        <w:t>instructed and independently designed curriculum content for an</w:t>
      </w:r>
      <w:r w:rsidR="0043663A">
        <w:t xml:space="preserve"> upper-level environment microbiology course, and co-instructed courses in Animal Behavior and Introductory Biology. As a research Project Assistant, Mr. Nasta performed DNA extraction, purification, and qPCR in a microbial source-tracking project based out of Salt Lake City, Utah.  </w:t>
      </w:r>
      <w:r w:rsidR="005C3D56" w:rsidRPr="007E0B03">
        <w:t xml:space="preserve"> </w:t>
      </w:r>
    </w:p>
    <w:p w14:paraId="1DB79A83" w14:textId="77777777" w:rsidR="009B4D00" w:rsidRDefault="009B4D00" w:rsidP="008374CE">
      <w:pPr>
        <w:spacing w:after="60" w:line="288" w:lineRule="auto"/>
        <w:rPr>
          <w:ins w:id="111" w:author="Joseph" w:date="2021-05-12T14:32:00Z"/>
          <w:rFonts w:ascii="Arial" w:hAnsi="Arial" w:cs="Arial"/>
          <w:bCs/>
          <w:noProof/>
          <w:sz w:val="20"/>
          <w:szCs w:val="20"/>
        </w:rPr>
      </w:pPr>
    </w:p>
    <w:p w14:paraId="0EFA92AA" w14:textId="77777777" w:rsidR="009B4D00" w:rsidRDefault="009B4D00" w:rsidP="008374CE">
      <w:pPr>
        <w:spacing w:after="60" w:line="288" w:lineRule="auto"/>
        <w:rPr>
          <w:ins w:id="112" w:author="Joseph" w:date="2021-05-12T14:32:00Z"/>
          <w:rFonts w:ascii="Arial" w:hAnsi="Arial" w:cs="Arial"/>
          <w:bCs/>
          <w:noProof/>
          <w:sz w:val="20"/>
          <w:szCs w:val="20"/>
        </w:rPr>
      </w:pPr>
    </w:p>
    <w:p w14:paraId="22192B46" w14:textId="27AF6676" w:rsidR="008374CE" w:rsidRDefault="00510BFE" w:rsidP="008374CE">
      <w:pPr>
        <w:spacing w:after="60" w:line="288" w:lineRule="auto"/>
        <w:rPr>
          <w:rFonts w:ascii="Arial" w:hAnsi="Arial" w:cs="Arial"/>
          <w:bCs/>
          <w:noProof/>
          <w:sz w:val="20"/>
          <w:szCs w:val="20"/>
        </w:rPr>
      </w:pPr>
      <w:r>
        <w:rPr>
          <w:noProof/>
        </w:rPr>
        <w:drawing>
          <wp:anchor distT="0" distB="0" distL="114300" distR="114300" simplePos="0" relativeHeight="251666432" behindDoc="1" locked="0" layoutInCell="1" allowOverlap="1" wp14:anchorId="424DF6EA" wp14:editId="4FF4B794">
            <wp:simplePos x="0" y="0"/>
            <wp:positionH relativeFrom="column">
              <wp:posOffset>0</wp:posOffset>
            </wp:positionH>
            <wp:positionV relativeFrom="paragraph">
              <wp:posOffset>148590</wp:posOffset>
            </wp:positionV>
            <wp:extent cx="266700" cy="266700"/>
            <wp:effectExtent l="0" t="0" r="0" b="0"/>
            <wp:wrapTight wrapText="bothSides">
              <wp:wrapPolygon edited="0">
                <wp:start x="1543" y="0"/>
                <wp:lineTo x="0" y="10800"/>
                <wp:lineTo x="0" y="20057"/>
                <wp:lineTo x="20057" y="20057"/>
                <wp:lineTo x="20057" y="0"/>
                <wp:lineTo x="1543" y="0"/>
              </wp:wrapPolygon>
            </wp:wrapTight>
            <wp:docPr id="3" name="Graphic 3" descr="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room.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3A9DD7EC" w14:textId="29BA1AB0" w:rsidR="008374CE" w:rsidRDefault="008374CE" w:rsidP="008374CE">
      <w:pPr>
        <w:pStyle w:val="ResumeHeading"/>
        <w:rPr>
          <w:noProof/>
        </w:rPr>
      </w:pPr>
      <w:r>
        <w:rPr>
          <w:noProof/>
        </w:rPr>
        <w:t>Presentation/Course Taught</w:t>
      </w:r>
    </w:p>
    <w:p w14:paraId="700B6796" w14:textId="09230157" w:rsidR="008374CE" w:rsidRDefault="002147E6" w:rsidP="008374CE">
      <w:pPr>
        <w:textAlignment w:val="baseline"/>
        <w:rPr>
          <w:rFonts w:ascii="Arial" w:eastAsia="Times New Roman" w:hAnsi="Arial" w:cs="Arial"/>
          <w:color w:val="262626"/>
          <w:sz w:val="20"/>
          <w:szCs w:val="20"/>
        </w:rPr>
      </w:pPr>
      <w:r>
        <w:rPr>
          <w:noProof/>
        </w:rPr>
        <w:drawing>
          <wp:anchor distT="0" distB="0" distL="114300" distR="114300" simplePos="0" relativeHeight="251667456" behindDoc="1" locked="0" layoutInCell="1" allowOverlap="1" wp14:anchorId="13845460" wp14:editId="6FAEC89D">
            <wp:simplePos x="0" y="0"/>
            <wp:positionH relativeFrom="margin">
              <wp:posOffset>0</wp:posOffset>
            </wp:positionH>
            <wp:positionV relativeFrom="paragraph">
              <wp:posOffset>356235</wp:posOffset>
            </wp:positionV>
            <wp:extent cx="266700" cy="266700"/>
            <wp:effectExtent l="0" t="0" r="0" b="0"/>
            <wp:wrapTight wrapText="bothSides">
              <wp:wrapPolygon edited="0">
                <wp:start x="6171" y="0"/>
                <wp:lineTo x="0" y="4629"/>
                <wp:lineTo x="0" y="15429"/>
                <wp:lineTo x="3086" y="20057"/>
                <wp:lineTo x="13886" y="20057"/>
                <wp:lineTo x="20057" y="16971"/>
                <wp:lineTo x="20057" y="3086"/>
                <wp:lineTo x="16971" y="0"/>
                <wp:lineTo x="6171" y="0"/>
              </wp:wrapPolygon>
            </wp:wrapTight>
            <wp:docPr id="8" name="Graphic 8"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510BFE" w:rsidRPr="00510BFE">
        <w:rPr>
          <w:rFonts w:ascii="Arial" w:eastAsia="Times New Roman" w:hAnsi="Arial" w:cs="Arial"/>
          <w:color w:val="262626"/>
          <w:sz w:val="20"/>
          <w:szCs w:val="20"/>
        </w:rPr>
        <w:t xml:space="preserve">“Adaptive Response of </w:t>
      </w:r>
      <w:r w:rsidR="00510BFE" w:rsidRPr="00A214E9">
        <w:rPr>
          <w:rFonts w:ascii="Arial" w:eastAsia="Times New Roman" w:hAnsi="Arial" w:cs="Arial"/>
          <w:i/>
          <w:iCs/>
          <w:color w:val="262626"/>
          <w:sz w:val="20"/>
          <w:szCs w:val="20"/>
        </w:rPr>
        <w:t>Klebsiella pneumoniae</w:t>
      </w:r>
      <w:r w:rsidR="00510BFE" w:rsidRPr="00510BFE">
        <w:rPr>
          <w:rFonts w:ascii="Arial" w:eastAsia="Times New Roman" w:hAnsi="Arial" w:cs="Arial"/>
          <w:color w:val="262626"/>
          <w:sz w:val="20"/>
          <w:szCs w:val="20"/>
        </w:rPr>
        <w:t xml:space="preserve"> to Dicamba Across a Spatiotemporal Gradient”</w:t>
      </w:r>
      <w:r w:rsidR="00510BFE">
        <w:rPr>
          <w:rFonts w:ascii="Arial" w:eastAsia="Times New Roman" w:hAnsi="Arial" w:cs="Arial"/>
          <w:color w:val="262626"/>
          <w:sz w:val="20"/>
          <w:szCs w:val="20"/>
        </w:rPr>
        <w:t>, American Society for Microbiology 53</w:t>
      </w:r>
      <w:r w:rsidR="00510BFE" w:rsidRPr="00510BFE">
        <w:rPr>
          <w:rFonts w:ascii="Arial" w:eastAsia="Times New Roman" w:hAnsi="Arial" w:cs="Arial"/>
          <w:color w:val="262626"/>
          <w:sz w:val="20"/>
          <w:szCs w:val="20"/>
          <w:vertAlign w:val="superscript"/>
        </w:rPr>
        <w:t>rd</w:t>
      </w:r>
      <w:r w:rsidR="00510BFE">
        <w:rPr>
          <w:rFonts w:ascii="Arial" w:eastAsia="Times New Roman" w:hAnsi="Arial" w:cs="Arial"/>
          <w:color w:val="262626"/>
          <w:sz w:val="20"/>
          <w:szCs w:val="20"/>
        </w:rPr>
        <w:t xml:space="preserve"> Annual Regional Meeting, poster presentation, 2018. </w:t>
      </w:r>
    </w:p>
    <w:p w14:paraId="304B9E29" w14:textId="23FEBB8D" w:rsidR="00510BFE" w:rsidRDefault="00510BFE" w:rsidP="002147E6">
      <w:pPr>
        <w:pStyle w:val="ResumeHeading"/>
      </w:pPr>
      <w:r>
        <w:t>PUBLICATION</w:t>
      </w:r>
    </w:p>
    <w:p w14:paraId="735D2680" w14:textId="3B4CE4F0" w:rsidR="008374CE" w:rsidRPr="00510BFE" w:rsidRDefault="00510BFE" w:rsidP="008374CE">
      <w:pPr>
        <w:textAlignment w:val="baseline"/>
        <w:rPr>
          <w:rFonts w:ascii="Segoe UI" w:eastAsia="Times New Roman" w:hAnsi="Segoe UI" w:cs="Segoe UI"/>
          <w:color w:val="262626"/>
          <w:sz w:val="20"/>
          <w:szCs w:val="20"/>
        </w:rPr>
      </w:pPr>
      <w:r w:rsidRPr="00510BFE">
        <w:rPr>
          <w:rFonts w:ascii="Arial" w:hAnsi="Arial" w:cs="Arial"/>
          <w:color w:val="000000"/>
          <w:sz w:val="20"/>
          <w:szCs w:val="20"/>
          <w:shd w:val="clear" w:color="auto" w:fill="FFFFFF"/>
        </w:rPr>
        <w:t xml:space="preserve">Nasta, Joseph, "Spatiotemporal adaptations of </w:t>
      </w:r>
      <w:r w:rsidRPr="00A214E9">
        <w:rPr>
          <w:rFonts w:ascii="Arial" w:hAnsi="Arial" w:cs="Arial"/>
          <w:i/>
          <w:iCs/>
          <w:color w:val="000000"/>
          <w:sz w:val="20"/>
          <w:szCs w:val="20"/>
          <w:shd w:val="clear" w:color="auto" w:fill="FFFFFF"/>
        </w:rPr>
        <w:t>Pseudomonas fluorescens</w:t>
      </w:r>
      <w:r w:rsidRPr="00510BFE">
        <w:rPr>
          <w:rFonts w:ascii="Arial" w:hAnsi="Arial" w:cs="Arial"/>
          <w:color w:val="000000"/>
          <w:sz w:val="20"/>
          <w:szCs w:val="20"/>
          <w:shd w:val="clear" w:color="auto" w:fill="FFFFFF"/>
        </w:rPr>
        <w:t xml:space="preserve"> to the herbicide Dicamba in a Microbial Evolutionary Growth Arena" (2019). </w:t>
      </w:r>
      <w:r w:rsidRPr="00510BFE">
        <w:rPr>
          <w:rStyle w:val="Emphasis"/>
          <w:rFonts w:ascii="Arial" w:hAnsi="Arial" w:cs="Arial"/>
          <w:color w:val="000000"/>
          <w:sz w:val="20"/>
          <w:szCs w:val="20"/>
          <w:bdr w:val="none" w:sz="0" w:space="0" w:color="auto" w:frame="1"/>
          <w:shd w:val="clear" w:color="auto" w:fill="FFFFFF"/>
        </w:rPr>
        <w:t>Dissertations and Theses</w:t>
      </w:r>
      <w:r w:rsidRPr="00510BFE">
        <w:rPr>
          <w:rFonts w:ascii="Arial" w:hAnsi="Arial" w:cs="Arial"/>
          <w:color w:val="000000"/>
          <w:sz w:val="20"/>
          <w:szCs w:val="20"/>
          <w:shd w:val="clear" w:color="auto" w:fill="FFFFFF"/>
        </w:rPr>
        <w:t>. 107.</w:t>
      </w:r>
      <w:r>
        <w:rPr>
          <w:rFonts w:ascii="Arial" w:hAnsi="Arial" w:cs="Arial"/>
          <w:color w:val="000000"/>
          <w:sz w:val="20"/>
          <w:szCs w:val="20"/>
        </w:rPr>
        <w:t xml:space="preserve"> </w:t>
      </w:r>
      <w:r w:rsidRPr="00510BFE">
        <w:rPr>
          <w:rFonts w:ascii="Arial" w:hAnsi="Arial" w:cs="Arial"/>
          <w:color w:val="000000"/>
          <w:sz w:val="20"/>
          <w:szCs w:val="20"/>
          <w:shd w:val="clear" w:color="auto" w:fill="FFFFFF"/>
        </w:rPr>
        <w:t>https://digitalcommons.esf.edu/etds/107</w:t>
      </w:r>
    </w:p>
    <w:p w14:paraId="48E38237" w14:textId="77777777" w:rsidR="008374CE" w:rsidRDefault="008374CE" w:rsidP="008374CE">
      <w:pPr>
        <w:textAlignment w:val="baseline"/>
        <w:rPr>
          <w:rFonts w:ascii="Segoe UI" w:eastAsia="Times New Roman" w:hAnsi="Segoe UI" w:cs="Segoe UI"/>
          <w:color w:val="262626"/>
          <w:sz w:val="18"/>
          <w:szCs w:val="18"/>
        </w:rPr>
      </w:pPr>
    </w:p>
    <w:p w14:paraId="34CEF0D8" w14:textId="511FB805" w:rsidR="008374CE" w:rsidRPr="008374CE" w:rsidRDefault="008374CE" w:rsidP="008374CE">
      <w:pPr>
        <w:textAlignment w:val="baseline"/>
        <w:rPr>
          <w:rFonts w:ascii="Segoe UI" w:eastAsia="Times New Roman" w:hAnsi="Segoe UI" w:cs="Segoe UI"/>
          <w:color w:val="262626"/>
          <w:sz w:val="18"/>
          <w:szCs w:val="18"/>
        </w:rPr>
        <w:sectPr w:rsidR="008374CE" w:rsidRPr="008374CE" w:rsidSect="0043663A">
          <w:type w:val="continuous"/>
          <w:pgSz w:w="12240" w:h="15840"/>
          <w:pgMar w:top="720" w:right="720" w:bottom="1080" w:left="720" w:header="0" w:footer="0" w:gutter="0"/>
          <w:cols w:space="216"/>
          <w:docGrid w:linePitch="360"/>
        </w:sectPr>
      </w:pPr>
    </w:p>
    <w:p w14:paraId="1786A5EC" w14:textId="5FD9779F" w:rsidR="005C3D56" w:rsidRDefault="005C3D56" w:rsidP="0029540C">
      <w:pPr>
        <w:pStyle w:val="ResumeProjectName"/>
        <w:rPr>
          <w:b w:val="0"/>
          <w:bCs w:val="0"/>
          <w:color w:val="000000" w:themeColor="text1"/>
        </w:rPr>
      </w:pPr>
    </w:p>
    <w:p w14:paraId="6F9C8BCF" w14:textId="77777777" w:rsidR="00C2113D" w:rsidRDefault="00C2113D" w:rsidP="0029540C">
      <w:pPr>
        <w:pStyle w:val="ResumeProjectName"/>
      </w:pPr>
    </w:p>
    <w:p w14:paraId="00DA295C" w14:textId="041B5D6D" w:rsidR="0029540C" w:rsidRPr="0029540C" w:rsidRDefault="0029540C" w:rsidP="0029540C">
      <w:pPr>
        <w:pStyle w:val="ResumeBodyText"/>
        <w:rPr>
          <w:b/>
          <w:caps/>
        </w:rPr>
      </w:pPr>
    </w:p>
    <w:sectPr w:rsidR="0029540C" w:rsidRPr="0029540C" w:rsidSect="0043663A">
      <w:type w:val="continuous"/>
      <w:pgSz w:w="12240" w:h="15840"/>
      <w:pgMar w:top="720" w:right="720" w:bottom="1080" w:left="720" w:header="0" w:footer="0" w:gutter="0"/>
      <w:cols w:space="21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BBBA0" w14:textId="77777777" w:rsidR="000C7300" w:rsidRDefault="000C7300" w:rsidP="00274ABC">
      <w:pPr>
        <w:spacing w:after="0" w:line="240" w:lineRule="auto"/>
      </w:pPr>
      <w:r>
        <w:separator/>
      </w:r>
    </w:p>
  </w:endnote>
  <w:endnote w:type="continuationSeparator" w:id="0">
    <w:p w14:paraId="73AD6417" w14:textId="77777777" w:rsidR="000C7300" w:rsidRDefault="000C7300" w:rsidP="0027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DIN 2014 Bold">
    <w:panose1 w:val="00000000000000000000"/>
    <w:charset w:val="00"/>
    <w:family w:val="swiss"/>
    <w:notTrueType/>
    <w:pitch w:val="variable"/>
    <w:sig w:usb0="A00002FF" w:usb1="5000204B" w:usb2="00000020" w:usb3="00000000" w:csb0="00000097" w:csb1="00000000"/>
  </w:font>
  <w:font w:name="DIN 2014 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0" w:type="dxa"/>
        <w:right w:w="0" w:type="dxa"/>
      </w:tblCellMar>
      <w:tblLook w:val="04A0" w:firstRow="1" w:lastRow="0" w:firstColumn="1" w:lastColumn="0" w:noHBand="0" w:noVBand="1"/>
    </w:tblPr>
    <w:tblGrid>
      <w:gridCol w:w="3600"/>
    </w:tblGrid>
    <w:tr w:rsidR="00754018" w:rsidRPr="00754018" w14:paraId="6605A2C8" w14:textId="77777777" w:rsidTr="001B6AA8">
      <w:trPr>
        <w:trHeight w:val="106"/>
      </w:trPr>
      <w:tc>
        <w:tcPr>
          <w:tcW w:w="3600" w:type="dxa"/>
          <w:shd w:val="clear" w:color="auto" w:fill="auto"/>
        </w:tcPr>
        <w:p w14:paraId="6E69A5AC" w14:textId="615E100D" w:rsidR="00754018" w:rsidRPr="00754018" w:rsidRDefault="00754018" w:rsidP="00754018">
          <w:pPr>
            <w:pStyle w:val="Footer"/>
          </w:pPr>
        </w:p>
      </w:tc>
    </w:tr>
    <w:tr w:rsidR="00754018" w:rsidRPr="00754018" w14:paraId="12127C9F" w14:textId="77777777" w:rsidTr="001B6AA8">
      <w:tc>
        <w:tcPr>
          <w:tcW w:w="3600" w:type="dxa"/>
          <w:shd w:val="clear" w:color="auto" w:fill="auto"/>
        </w:tcPr>
        <w:p w14:paraId="303F93B6" w14:textId="47349D03" w:rsidR="00754018" w:rsidRPr="00754018" w:rsidRDefault="00754018" w:rsidP="00754018">
          <w:pPr>
            <w:pStyle w:val="Footer"/>
          </w:pPr>
        </w:p>
      </w:tc>
    </w:tr>
  </w:tbl>
  <w:p w14:paraId="0EAE5403" w14:textId="709AB762" w:rsidR="00754018" w:rsidRDefault="00767CFE">
    <w:pPr>
      <w:pStyle w:val="Footer"/>
    </w:pPr>
    <w:r w:rsidRPr="00754018">
      <w:rPr>
        <w:noProof/>
      </w:rPr>
      <w:drawing>
        <wp:anchor distT="0" distB="0" distL="114300" distR="114300" simplePos="0" relativeHeight="251659264" behindDoc="0" locked="0" layoutInCell="1" allowOverlap="1" wp14:anchorId="414C53ED" wp14:editId="27167E0C">
          <wp:simplePos x="0" y="0"/>
          <wp:positionH relativeFrom="margin">
            <wp:posOffset>0</wp:posOffset>
          </wp:positionH>
          <wp:positionV relativeFrom="margin">
            <wp:posOffset>8916670</wp:posOffset>
          </wp:positionV>
          <wp:extent cx="1828165" cy="448310"/>
          <wp:effectExtent l="0" t="0" r="63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rick Logo.png"/>
                  <pic:cNvPicPr/>
                </pic:nvPicPr>
                <pic:blipFill>
                  <a:blip r:embed="rId1">
                    <a:extLst>
                      <a:ext uri="{28A0092B-C50C-407E-A947-70E740481C1C}">
                        <a14:useLocalDpi xmlns:a14="http://schemas.microsoft.com/office/drawing/2010/main" val="0"/>
                      </a:ext>
                    </a:extLst>
                  </a:blip>
                  <a:stretch>
                    <a:fillRect/>
                  </a:stretch>
                </pic:blipFill>
                <pic:spPr>
                  <a:xfrm>
                    <a:off x="0" y="0"/>
                    <a:ext cx="1828165" cy="4483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7FD4" w14:textId="77777777" w:rsidR="000C7300" w:rsidRDefault="000C7300" w:rsidP="00274ABC">
      <w:pPr>
        <w:spacing w:after="0" w:line="240" w:lineRule="auto"/>
      </w:pPr>
      <w:r>
        <w:separator/>
      </w:r>
    </w:p>
  </w:footnote>
  <w:footnote w:type="continuationSeparator" w:id="0">
    <w:p w14:paraId="570C5570" w14:textId="77777777" w:rsidR="000C7300" w:rsidRDefault="000C7300" w:rsidP="00274AB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Nasta">
    <w15:presenceInfo w15:providerId="AD" w15:userId="S::jnasta@merrick.com::871fa7fc-4d7c-450d-b2e3-74a4153d99ff"/>
  </w15:person>
  <w15:person w15:author="Joseph">
    <w15:presenceInfo w15:providerId="AD" w15:userId="S::jnasta@merrick.com::871fa7fc-4d7c-450d-b2e3-74a4153d9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801"/>
    <w:rsid w:val="00001350"/>
    <w:rsid w:val="00003909"/>
    <w:rsid w:val="000C7300"/>
    <w:rsid w:val="001173DE"/>
    <w:rsid w:val="00146901"/>
    <w:rsid w:val="00165C58"/>
    <w:rsid w:val="001B6AA8"/>
    <w:rsid w:val="001B7A19"/>
    <w:rsid w:val="001C0793"/>
    <w:rsid w:val="001E6913"/>
    <w:rsid w:val="001F2501"/>
    <w:rsid w:val="0021010E"/>
    <w:rsid w:val="002147E6"/>
    <w:rsid w:val="00232712"/>
    <w:rsid w:val="00243B8F"/>
    <w:rsid w:val="00257A2E"/>
    <w:rsid w:val="0027019A"/>
    <w:rsid w:val="00271EBF"/>
    <w:rsid w:val="00274ABC"/>
    <w:rsid w:val="0029540C"/>
    <w:rsid w:val="002A57DD"/>
    <w:rsid w:val="002F580F"/>
    <w:rsid w:val="00307CE1"/>
    <w:rsid w:val="003444ED"/>
    <w:rsid w:val="003609D7"/>
    <w:rsid w:val="00366263"/>
    <w:rsid w:val="003D11F9"/>
    <w:rsid w:val="0043663A"/>
    <w:rsid w:val="00475505"/>
    <w:rsid w:val="00497012"/>
    <w:rsid w:val="00505597"/>
    <w:rsid w:val="00510BFE"/>
    <w:rsid w:val="00520587"/>
    <w:rsid w:val="00560EAB"/>
    <w:rsid w:val="005903B7"/>
    <w:rsid w:val="005B6702"/>
    <w:rsid w:val="005C3D56"/>
    <w:rsid w:val="005D5C67"/>
    <w:rsid w:val="005F5C95"/>
    <w:rsid w:val="005F63D5"/>
    <w:rsid w:val="0064010C"/>
    <w:rsid w:val="006715F8"/>
    <w:rsid w:val="00681F19"/>
    <w:rsid w:val="006943C7"/>
    <w:rsid w:val="006F5DEA"/>
    <w:rsid w:val="007005D5"/>
    <w:rsid w:val="00754018"/>
    <w:rsid w:val="00756D5F"/>
    <w:rsid w:val="00767CFE"/>
    <w:rsid w:val="007B1AB8"/>
    <w:rsid w:val="007B4AEC"/>
    <w:rsid w:val="008374CE"/>
    <w:rsid w:val="00871606"/>
    <w:rsid w:val="00884651"/>
    <w:rsid w:val="008957CE"/>
    <w:rsid w:val="008C0C75"/>
    <w:rsid w:val="008C42FA"/>
    <w:rsid w:val="008F75C7"/>
    <w:rsid w:val="00900BED"/>
    <w:rsid w:val="00900E19"/>
    <w:rsid w:val="0091227F"/>
    <w:rsid w:val="009257C3"/>
    <w:rsid w:val="00930CFB"/>
    <w:rsid w:val="00940219"/>
    <w:rsid w:val="0095452D"/>
    <w:rsid w:val="00955F2F"/>
    <w:rsid w:val="009775AA"/>
    <w:rsid w:val="009B369C"/>
    <w:rsid w:val="009B4D00"/>
    <w:rsid w:val="00A214E9"/>
    <w:rsid w:val="00A317E2"/>
    <w:rsid w:val="00A5517B"/>
    <w:rsid w:val="00A61275"/>
    <w:rsid w:val="00A822C1"/>
    <w:rsid w:val="00A85A49"/>
    <w:rsid w:val="00AB6801"/>
    <w:rsid w:val="00AD62F6"/>
    <w:rsid w:val="00AF4625"/>
    <w:rsid w:val="00C2113D"/>
    <w:rsid w:val="00C6599F"/>
    <w:rsid w:val="00C749A0"/>
    <w:rsid w:val="00C92111"/>
    <w:rsid w:val="00D11B7B"/>
    <w:rsid w:val="00D55D02"/>
    <w:rsid w:val="00D564E1"/>
    <w:rsid w:val="00E00DC5"/>
    <w:rsid w:val="00E30530"/>
    <w:rsid w:val="00E462FA"/>
    <w:rsid w:val="00EB4919"/>
    <w:rsid w:val="00ED6B1C"/>
    <w:rsid w:val="00EF3BDF"/>
    <w:rsid w:val="00F02EAF"/>
    <w:rsid w:val="00F045FB"/>
    <w:rsid w:val="00F446C8"/>
    <w:rsid w:val="00F85046"/>
    <w:rsid w:val="00F95ED3"/>
    <w:rsid w:val="00FB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F20BE"/>
  <w15:chartTrackingRefBased/>
  <w15:docId w15:val="{1550064D-0750-4271-AA05-35E28EFE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barTitle">
    <w:name w:val="Sidebar Title"/>
    <w:basedOn w:val="Normal"/>
    <w:qFormat/>
    <w:rsid w:val="00146901"/>
    <w:pPr>
      <w:spacing w:after="0" w:line="240" w:lineRule="auto"/>
      <w:ind w:left="576"/>
    </w:pPr>
    <w:rPr>
      <w:rFonts w:ascii="Arial Narrow" w:hAnsi="Arial Narrow" w:cs="Arial"/>
      <w:b/>
      <w:caps/>
      <w:noProof/>
      <w:color w:val="FFFFFF" w:themeColor="background1"/>
    </w:rPr>
  </w:style>
  <w:style w:type="paragraph" w:customStyle="1" w:styleId="SidebarText">
    <w:name w:val="Sidebar Text"/>
    <w:basedOn w:val="Normal"/>
    <w:qFormat/>
    <w:rsid w:val="002A57DD"/>
    <w:pPr>
      <w:spacing w:after="40" w:line="240" w:lineRule="auto"/>
      <w:ind w:left="288"/>
    </w:pPr>
    <w:rPr>
      <w:rFonts w:ascii="Arial Narrow" w:hAnsi="Arial Narrow"/>
      <w:sz w:val="20"/>
      <w:szCs w:val="20"/>
    </w:rPr>
  </w:style>
  <w:style w:type="paragraph" w:customStyle="1" w:styleId="SidebarTextLast">
    <w:name w:val="Sidebar Text Last"/>
    <w:basedOn w:val="SidebarText"/>
    <w:qFormat/>
    <w:rsid w:val="006943C7"/>
    <w:pPr>
      <w:spacing w:after="240"/>
    </w:pPr>
  </w:style>
  <w:style w:type="paragraph" w:styleId="BalloonText">
    <w:name w:val="Balloon Text"/>
    <w:basedOn w:val="Normal"/>
    <w:link w:val="BalloonTextChar"/>
    <w:uiPriority w:val="99"/>
    <w:semiHidden/>
    <w:unhideWhenUsed/>
    <w:rsid w:val="00900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E19"/>
    <w:rPr>
      <w:rFonts w:ascii="Segoe UI" w:hAnsi="Segoe UI" w:cs="Segoe UI"/>
      <w:sz w:val="18"/>
      <w:szCs w:val="18"/>
    </w:rPr>
  </w:style>
  <w:style w:type="paragraph" w:customStyle="1" w:styleId="ResumeName">
    <w:name w:val="Resume Name"/>
    <w:basedOn w:val="Normal"/>
    <w:qFormat/>
    <w:rsid w:val="00900E19"/>
    <w:rPr>
      <w:rFonts w:ascii="Arial Black" w:hAnsi="Arial Black" w:cs="Arial"/>
      <w:b/>
      <w:caps/>
      <w:color w:val="002E6D"/>
      <w:sz w:val="40"/>
      <w:szCs w:val="40"/>
    </w:rPr>
  </w:style>
  <w:style w:type="paragraph" w:customStyle="1" w:styleId="ResumeTitle">
    <w:name w:val="Resume Title"/>
    <w:basedOn w:val="Normal"/>
    <w:qFormat/>
    <w:rsid w:val="001B7A19"/>
    <w:pPr>
      <w:spacing w:after="320"/>
    </w:pPr>
    <w:rPr>
      <w:rFonts w:ascii="Arial" w:hAnsi="Arial"/>
      <w:sz w:val="20"/>
    </w:rPr>
  </w:style>
  <w:style w:type="paragraph" w:customStyle="1" w:styleId="ResumeIntroParagraph">
    <w:name w:val="Resume Intro Paragraph"/>
    <w:basedOn w:val="ResumeTitle"/>
    <w:qFormat/>
    <w:rsid w:val="001B7A19"/>
    <w:pPr>
      <w:pBdr>
        <w:bottom w:val="single" w:sz="4" w:space="12" w:color="auto"/>
      </w:pBdr>
    </w:pPr>
    <w:rPr>
      <w:b/>
      <w:color w:val="002E6D"/>
    </w:rPr>
  </w:style>
  <w:style w:type="paragraph" w:styleId="Header">
    <w:name w:val="header"/>
    <w:basedOn w:val="Normal"/>
    <w:link w:val="HeaderChar"/>
    <w:uiPriority w:val="99"/>
    <w:unhideWhenUsed/>
    <w:rsid w:val="00274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ABC"/>
  </w:style>
  <w:style w:type="paragraph" w:styleId="Footer">
    <w:name w:val="footer"/>
    <w:basedOn w:val="Normal"/>
    <w:link w:val="FooterChar"/>
    <w:uiPriority w:val="99"/>
    <w:unhideWhenUsed/>
    <w:rsid w:val="00274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ABC"/>
  </w:style>
  <w:style w:type="paragraph" w:customStyle="1" w:styleId="ResumeHeading">
    <w:name w:val="Resume Heading"/>
    <w:basedOn w:val="Normal"/>
    <w:qFormat/>
    <w:rsid w:val="0029540C"/>
    <w:rPr>
      <w:rFonts w:ascii="Arial Narrow" w:hAnsi="Arial Narrow"/>
      <w:b/>
      <w:caps/>
      <w:color w:val="002E6D"/>
    </w:rPr>
  </w:style>
  <w:style w:type="paragraph" w:customStyle="1" w:styleId="BasicParagraph">
    <w:name w:val="[Basic Paragraph]"/>
    <w:basedOn w:val="Normal"/>
    <w:uiPriority w:val="99"/>
    <w:rsid w:val="0029540C"/>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ResumeProjectName">
    <w:name w:val="Resume Project Name"/>
    <w:basedOn w:val="BasicParagraph"/>
    <w:qFormat/>
    <w:rsid w:val="001B7A19"/>
    <w:pPr>
      <w:suppressAutoHyphens/>
    </w:pPr>
    <w:rPr>
      <w:rFonts w:ascii="Arial" w:hAnsi="Arial" w:cs="DIN 2014 Bold"/>
      <w:b/>
      <w:bCs/>
      <w:color w:val="002E6D"/>
      <w:sz w:val="20"/>
      <w:szCs w:val="22"/>
    </w:rPr>
  </w:style>
  <w:style w:type="paragraph" w:customStyle="1" w:styleId="ResumeBodyText">
    <w:name w:val="Resume Body Text"/>
    <w:basedOn w:val="BasicParagraph"/>
    <w:qFormat/>
    <w:rsid w:val="001B7A19"/>
    <w:pPr>
      <w:suppressAutoHyphens/>
      <w:spacing w:after="120"/>
    </w:pPr>
    <w:rPr>
      <w:rFonts w:ascii="Arial" w:hAnsi="Arial" w:cs="DIN 2014 Regular"/>
      <w:color w:val="262626" w:themeColor="text1" w:themeTint="D9"/>
      <w:sz w:val="20"/>
      <w:szCs w:val="22"/>
    </w:rPr>
  </w:style>
  <w:style w:type="character" w:styleId="CommentReference">
    <w:name w:val="annotation reference"/>
    <w:basedOn w:val="DefaultParagraphFont"/>
    <w:uiPriority w:val="99"/>
    <w:semiHidden/>
    <w:unhideWhenUsed/>
    <w:rsid w:val="00767CFE"/>
    <w:rPr>
      <w:sz w:val="16"/>
      <w:szCs w:val="16"/>
    </w:rPr>
  </w:style>
  <w:style w:type="paragraph" w:styleId="CommentText">
    <w:name w:val="annotation text"/>
    <w:basedOn w:val="Normal"/>
    <w:link w:val="CommentTextChar"/>
    <w:uiPriority w:val="99"/>
    <w:semiHidden/>
    <w:unhideWhenUsed/>
    <w:rsid w:val="00767CFE"/>
    <w:pPr>
      <w:spacing w:line="240" w:lineRule="auto"/>
    </w:pPr>
    <w:rPr>
      <w:sz w:val="20"/>
      <w:szCs w:val="20"/>
    </w:rPr>
  </w:style>
  <w:style w:type="character" w:customStyle="1" w:styleId="CommentTextChar">
    <w:name w:val="Comment Text Char"/>
    <w:basedOn w:val="DefaultParagraphFont"/>
    <w:link w:val="CommentText"/>
    <w:uiPriority w:val="99"/>
    <w:semiHidden/>
    <w:rsid w:val="00767CFE"/>
    <w:rPr>
      <w:sz w:val="20"/>
      <w:szCs w:val="20"/>
    </w:rPr>
  </w:style>
  <w:style w:type="paragraph" w:styleId="CommentSubject">
    <w:name w:val="annotation subject"/>
    <w:basedOn w:val="CommentText"/>
    <w:next w:val="CommentText"/>
    <w:link w:val="CommentSubjectChar"/>
    <w:uiPriority w:val="99"/>
    <w:semiHidden/>
    <w:unhideWhenUsed/>
    <w:rsid w:val="00767CFE"/>
    <w:rPr>
      <w:b/>
      <w:bCs/>
    </w:rPr>
  </w:style>
  <w:style w:type="character" w:customStyle="1" w:styleId="CommentSubjectChar">
    <w:name w:val="Comment Subject Char"/>
    <w:basedOn w:val="CommentTextChar"/>
    <w:link w:val="CommentSubject"/>
    <w:uiPriority w:val="99"/>
    <w:semiHidden/>
    <w:rsid w:val="00767CFE"/>
    <w:rPr>
      <w:b/>
      <w:bCs/>
      <w:sz w:val="20"/>
      <w:szCs w:val="20"/>
    </w:rPr>
  </w:style>
  <w:style w:type="character" w:styleId="Emphasis">
    <w:name w:val="Emphasis"/>
    <w:basedOn w:val="DefaultParagraphFont"/>
    <w:uiPriority w:val="20"/>
    <w:qFormat/>
    <w:rsid w:val="00510B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20318">
      <w:bodyDiv w:val="1"/>
      <w:marLeft w:val="0"/>
      <w:marRight w:val="0"/>
      <w:marTop w:val="0"/>
      <w:marBottom w:val="0"/>
      <w:divBdr>
        <w:top w:val="none" w:sz="0" w:space="0" w:color="auto"/>
        <w:left w:val="none" w:sz="0" w:space="0" w:color="auto"/>
        <w:bottom w:val="none" w:sz="0" w:space="0" w:color="auto"/>
        <w:right w:val="none" w:sz="0" w:space="0" w:color="auto"/>
      </w:divBdr>
      <w:divsChild>
        <w:div w:id="108148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sv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5A380063829641B056876ED031C88C" ma:contentTypeVersion="13" ma:contentTypeDescription="Create a new document." ma:contentTypeScope="" ma:versionID="6a96950e1dd09886672ba63292238835">
  <xsd:schema xmlns:xsd="http://www.w3.org/2001/XMLSchema" xmlns:xs="http://www.w3.org/2001/XMLSchema" xmlns:p="http://schemas.microsoft.com/office/2006/metadata/properties" xmlns:ns1="http://schemas.microsoft.com/sharepoint/v3" xmlns:ns2="3a742c29-e05c-4b18-a253-efa2811706f6" xmlns:ns3="c34b5fb9-5186-4a63-81dd-76332ef25381" targetNamespace="http://schemas.microsoft.com/office/2006/metadata/properties" ma:root="true" ma:fieldsID="2d8f774284bcfa4c834ac8f0643baee8" ns1:_="" ns2:_="" ns3:_="">
    <xsd:import namespace="http://schemas.microsoft.com/sharepoint/v3"/>
    <xsd:import namespace="3a742c29-e05c-4b18-a253-efa2811706f6"/>
    <xsd:import namespace="c34b5fb9-5186-4a63-81dd-76332ef25381"/>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742c29-e05c-4b18-a253-efa2811706f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4b5fb9-5186-4a63-81dd-76332ef2538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EA6A415-207B-4C95-BF47-BBCD9B4B7D70}">
  <ds:schemaRefs>
    <ds:schemaRef ds:uri="http://schemas.microsoft.com/sharepoint/v3/contenttype/forms"/>
  </ds:schemaRefs>
</ds:datastoreItem>
</file>

<file path=customXml/itemProps2.xml><?xml version="1.0" encoding="utf-8"?>
<ds:datastoreItem xmlns:ds="http://schemas.openxmlformats.org/officeDocument/2006/customXml" ds:itemID="{B1DD6075-7FA9-43B4-9CBF-74D51A24E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742c29-e05c-4b18-a253-efa2811706f6"/>
    <ds:schemaRef ds:uri="c34b5fb9-5186-4a63-81dd-76332ef25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BAEB5-B4EC-4606-8B18-AB8F0055EFB2}">
  <ds:schemaRefs>
    <ds:schemaRef ds:uri="http://schemas.openxmlformats.org/officeDocument/2006/bibliography"/>
  </ds:schemaRefs>
</ds:datastoreItem>
</file>

<file path=customXml/itemProps4.xml><?xml version="1.0" encoding="utf-8"?>
<ds:datastoreItem xmlns:ds="http://schemas.openxmlformats.org/officeDocument/2006/customXml" ds:itemID="{ADA759D9-641B-4FC9-A202-DAF379B519A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Merrick</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Auen</dc:creator>
  <cp:keywords/>
  <dc:description/>
  <cp:lastModifiedBy>Joseph Nasta</cp:lastModifiedBy>
  <cp:revision>3</cp:revision>
  <cp:lastPrinted>2020-05-19T19:24:00Z</cp:lastPrinted>
  <dcterms:created xsi:type="dcterms:W3CDTF">2021-11-12T21:06:00Z</dcterms:created>
  <dcterms:modified xsi:type="dcterms:W3CDTF">2021-11-12T21:07:00Z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0x0101003B5A380063829641B056876ED031C88C</vt:lpwstr>
  </property>
</Properties>
</file>